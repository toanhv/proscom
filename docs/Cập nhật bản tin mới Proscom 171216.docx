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D8" w:rsidRPr="009E2664" w:rsidRDefault="00E2567C" w:rsidP="003F22F7">
      <w:pPr>
        <w:pStyle w:val="Heading1"/>
      </w:pPr>
      <w:r>
        <w:t>PHẦN 2:</w:t>
      </w:r>
      <w:r w:rsidR="009E2664" w:rsidRPr="009E2664">
        <w:t xml:space="preserve"> QUY HOẠCH BẢN TIN</w:t>
      </w:r>
    </w:p>
    <w:p w:rsidR="00D64DD8" w:rsidRDefault="00D64DD8" w:rsidP="00241539">
      <w:pPr>
        <w:rPr>
          <w:rFonts w:cs="Times New Roman"/>
          <w:szCs w:val="26"/>
          <w:lang w:eastAsia="en-GB"/>
        </w:rPr>
      </w:pPr>
    </w:p>
    <w:p w:rsidR="004C45F7" w:rsidRPr="00303A21" w:rsidRDefault="009E2664" w:rsidP="006915B4">
      <w:pPr>
        <w:pStyle w:val="Heading2"/>
        <w:rPr>
          <w:lang w:val="en-US"/>
        </w:rPr>
      </w:pPr>
      <w:r w:rsidRPr="00303A21">
        <w:rPr>
          <w:lang w:val="en-US"/>
        </w:rPr>
        <w:t xml:space="preserve">I. </w:t>
      </w:r>
      <w:r w:rsidR="005A7264" w:rsidRPr="00303A21">
        <w:rPr>
          <w:lang w:val="en-US"/>
        </w:rPr>
        <w:t>Các thông số</w:t>
      </w:r>
      <w:r w:rsidR="00903D47" w:rsidRPr="00303A21">
        <w:rPr>
          <w:lang w:val="en-US"/>
        </w:rPr>
        <w:t>, chế đội hoạt động</w:t>
      </w:r>
      <w:r w:rsidR="005A7264" w:rsidRPr="00303A21">
        <w:rPr>
          <w:lang w:val="en-US"/>
        </w:rPr>
        <w:t xml:space="preserve"> cơ bản</w:t>
      </w:r>
    </w:p>
    <w:p w:rsidR="00D64DD8" w:rsidRDefault="004C45F7" w:rsidP="006915B4">
      <w:pPr>
        <w:pStyle w:val="Heading3"/>
      </w:pPr>
      <w:r>
        <w:t xml:space="preserve">A. </w:t>
      </w:r>
      <w:r w:rsidR="005A7264">
        <w:t>PARAMETER</w:t>
      </w:r>
    </w:p>
    <w:p w:rsidR="004C45F7" w:rsidRPr="004C45F7" w:rsidRDefault="004C45F7" w:rsidP="004C45F7">
      <w:pPr>
        <w:rPr>
          <w:lang w:eastAsia="en-GB"/>
        </w:rPr>
      </w:pPr>
    </w:p>
    <w:tbl>
      <w:tblPr>
        <w:tblStyle w:val="TableGrid"/>
        <w:tblW w:w="0" w:type="auto"/>
        <w:jc w:val="center"/>
        <w:tblLayout w:type="fixed"/>
        <w:tblLook w:val="04A0" w:firstRow="1" w:lastRow="0" w:firstColumn="1" w:lastColumn="0" w:noHBand="0" w:noVBand="1"/>
      </w:tblPr>
      <w:tblGrid>
        <w:gridCol w:w="738"/>
        <w:gridCol w:w="630"/>
        <w:gridCol w:w="3510"/>
        <w:gridCol w:w="1800"/>
        <w:gridCol w:w="2610"/>
      </w:tblGrid>
      <w:tr w:rsidR="00427AE9" w:rsidTr="00BB0159">
        <w:trPr>
          <w:trHeight w:val="598"/>
          <w:jc w:val="center"/>
        </w:trPr>
        <w:tc>
          <w:tcPr>
            <w:tcW w:w="1368" w:type="dxa"/>
            <w:gridSpan w:val="2"/>
            <w:vAlign w:val="center"/>
          </w:tcPr>
          <w:p w:rsidR="00427AE9" w:rsidRDefault="00427AE9" w:rsidP="00427AE9">
            <w:pPr>
              <w:jc w:val="center"/>
              <w:rPr>
                <w:rFonts w:cs="Times New Roman"/>
                <w:szCs w:val="26"/>
                <w:lang w:eastAsia="en-GB"/>
              </w:rPr>
            </w:pPr>
            <w:r>
              <w:rPr>
                <w:rFonts w:cs="Times New Roman"/>
                <w:szCs w:val="26"/>
                <w:lang w:eastAsia="en-GB"/>
              </w:rPr>
              <w:t>TT</w:t>
            </w:r>
          </w:p>
        </w:tc>
        <w:tc>
          <w:tcPr>
            <w:tcW w:w="3510" w:type="dxa"/>
            <w:vAlign w:val="center"/>
          </w:tcPr>
          <w:p w:rsidR="00427AE9" w:rsidRDefault="00427AE9" w:rsidP="00BB0159">
            <w:pPr>
              <w:jc w:val="center"/>
              <w:rPr>
                <w:rFonts w:cs="Times New Roman"/>
                <w:szCs w:val="26"/>
                <w:lang w:eastAsia="en-GB"/>
              </w:rPr>
            </w:pPr>
            <w:r>
              <w:rPr>
                <w:rFonts w:cs="Times New Roman"/>
                <w:szCs w:val="26"/>
                <w:lang w:eastAsia="en-GB"/>
              </w:rPr>
              <w:t>Tên thông số</w:t>
            </w:r>
          </w:p>
        </w:tc>
        <w:tc>
          <w:tcPr>
            <w:tcW w:w="1800" w:type="dxa"/>
            <w:vAlign w:val="center"/>
          </w:tcPr>
          <w:p w:rsidR="00427AE9" w:rsidRDefault="00427AE9" w:rsidP="00427AE9">
            <w:pPr>
              <w:jc w:val="center"/>
              <w:rPr>
                <w:rFonts w:cs="Times New Roman"/>
                <w:szCs w:val="26"/>
                <w:lang w:eastAsia="en-GB"/>
              </w:rPr>
            </w:pPr>
            <w:r>
              <w:rPr>
                <w:rFonts w:cs="Times New Roman"/>
                <w:szCs w:val="26"/>
                <w:lang w:eastAsia="en-GB"/>
              </w:rPr>
              <w:t>Giá trị</w:t>
            </w:r>
          </w:p>
        </w:tc>
        <w:tc>
          <w:tcPr>
            <w:tcW w:w="2610" w:type="dxa"/>
            <w:vAlign w:val="center"/>
          </w:tcPr>
          <w:p w:rsidR="00427AE9" w:rsidRDefault="00D607E0" w:rsidP="003D6BFB">
            <w:pPr>
              <w:jc w:val="center"/>
              <w:rPr>
                <w:rFonts w:cs="Times New Roman"/>
                <w:szCs w:val="26"/>
                <w:lang w:eastAsia="en-GB"/>
              </w:rPr>
            </w:pPr>
            <w:r>
              <w:rPr>
                <w:rFonts w:cs="Times New Roman"/>
                <w:szCs w:val="26"/>
                <w:lang w:eastAsia="en-GB"/>
              </w:rPr>
              <w:t>Thuật toán</w:t>
            </w:r>
          </w:p>
        </w:tc>
      </w:tr>
      <w:tr w:rsidR="003D6BFB" w:rsidTr="00BB0159">
        <w:trPr>
          <w:trHeight w:val="598"/>
          <w:jc w:val="center"/>
        </w:trPr>
        <w:tc>
          <w:tcPr>
            <w:tcW w:w="738" w:type="dxa"/>
            <w:vAlign w:val="center"/>
          </w:tcPr>
          <w:p w:rsidR="00427AE9" w:rsidRDefault="00427AE9" w:rsidP="00427AE9">
            <w:pPr>
              <w:jc w:val="center"/>
              <w:rPr>
                <w:rFonts w:cs="Times New Roman"/>
                <w:szCs w:val="26"/>
                <w:lang w:eastAsia="en-GB"/>
              </w:rPr>
            </w:pPr>
            <w:r>
              <w:rPr>
                <w:rFonts w:cs="Times New Roman"/>
                <w:szCs w:val="26"/>
                <w:lang w:eastAsia="en-GB"/>
              </w:rPr>
              <w:t>I</w:t>
            </w:r>
          </w:p>
        </w:tc>
        <w:tc>
          <w:tcPr>
            <w:tcW w:w="630" w:type="dxa"/>
            <w:vAlign w:val="center"/>
          </w:tcPr>
          <w:p w:rsidR="00427AE9" w:rsidRDefault="00427AE9" w:rsidP="00427AE9">
            <w:pPr>
              <w:jc w:val="center"/>
              <w:rPr>
                <w:rFonts w:cs="Times New Roman"/>
                <w:szCs w:val="26"/>
                <w:lang w:eastAsia="en-GB"/>
              </w:rPr>
            </w:pPr>
            <w:r>
              <w:rPr>
                <w:rFonts w:cs="Times New Roman"/>
                <w:szCs w:val="26"/>
                <w:lang w:eastAsia="en-GB"/>
              </w:rPr>
              <w:t>1.1</w:t>
            </w:r>
          </w:p>
        </w:tc>
        <w:tc>
          <w:tcPr>
            <w:tcW w:w="3510" w:type="dxa"/>
            <w:vAlign w:val="center"/>
          </w:tcPr>
          <w:p w:rsidR="00427AE9" w:rsidRPr="003D6BFB" w:rsidRDefault="00427AE9" w:rsidP="00BB0159">
            <w:pPr>
              <w:rPr>
                <w:rFonts w:cs="Times New Roman"/>
                <w:szCs w:val="26"/>
                <w:lang w:eastAsia="en-GB"/>
              </w:rPr>
            </w:pPr>
            <w:r>
              <w:rPr>
                <w:rFonts w:cs="Times New Roman"/>
                <w:szCs w:val="26"/>
                <w:lang w:eastAsia="en-GB"/>
              </w:rPr>
              <w:t>Ngướng điều khiển bơm đối lưu ∆S</w:t>
            </w:r>
            <w:r w:rsidR="003D6BFB">
              <w:rPr>
                <w:rFonts w:cs="Times New Roman"/>
                <w:szCs w:val="26"/>
                <w:vertAlign w:val="subscript"/>
                <w:lang w:eastAsia="en-GB"/>
              </w:rPr>
              <w:t>12</w:t>
            </w:r>
          </w:p>
        </w:tc>
        <w:tc>
          <w:tcPr>
            <w:tcW w:w="1800" w:type="dxa"/>
            <w:vAlign w:val="center"/>
          </w:tcPr>
          <w:p w:rsidR="00427AE9" w:rsidRDefault="00C3653B" w:rsidP="00BB0159">
            <w:pPr>
              <w:rPr>
                <w:rFonts w:cs="Times New Roman"/>
                <w:szCs w:val="26"/>
                <w:lang w:eastAsia="en-GB"/>
              </w:rPr>
            </w:pPr>
            <w:r>
              <w:rPr>
                <w:rFonts w:cs="Times New Roman"/>
                <w:szCs w:val="26"/>
                <w:lang w:eastAsia="en-GB"/>
              </w:rPr>
              <w:t>1 Byte</w:t>
            </w:r>
          </w:p>
        </w:tc>
        <w:tc>
          <w:tcPr>
            <w:tcW w:w="2610" w:type="dxa"/>
            <w:vAlign w:val="center"/>
          </w:tcPr>
          <w:p w:rsidR="00427AE9" w:rsidRDefault="00D607E0" w:rsidP="00BB0159">
            <w:pPr>
              <w:jc w:val="center"/>
              <w:rPr>
                <w:rFonts w:cs="Times New Roman"/>
                <w:szCs w:val="26"/>
                <w:lang w:eastAsia="en-GB"/>
              </w:rPr>
            </w:pPr>
            <w:r>
              <w:rPr>
                <w:rFonts w:cs="Times New Roman"/>
                <w:szCs w:val="26"/>
                <w:lang w:eastAsia="en-GB"/>
              </w:rPr>
              <w:t>Đ</w:t>
            </w:r>
            <w:r w:rsidR="003D6BFB">
              <w:rPr>
                <w:rFonts w:cs="Times New Roman"/>
                <w:szCs w:val="26"/>
                <w:lang w:eastAsia="en-GB"/>
              </w:rPr>
              <w:t>iều khiển bơm đối lưu</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Mức nước M1</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bơm cấp nước lạnh</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2.2</w:t>
            </w:r>
          </w:p>
        </w:tc>
        <w:tc>
          <w:tcPr>
            <w:tcW w:w="3510" w:type="dxa"/>
            <w:vAlign w:val="center"/>
          </w:tcPr>
          <w:p w:rsidR="00D607E0" w:rsidRPr="003D6BFB" w:rsidRDefault="00D607E0" w:rsidP="00BB0159">
            <w:pPr>
              <w:rPr>
                <w:rFonts w:cs="Times New Roman"/>
                <w:szCs w:val="26"/>
                <w:lang w:eastAsia="en-GB"/>
              </w:rPr>
            </w:pPr>
            <w:r w:rsidRPr="00D607E0">
              <w:rPr>
                <w:rFonts w:cs="Times New Roman"/>
                <w:szCs w:val="26"/>
                <w:lang w:eastAsia="en-GB"/>
              </w:rPr>
              <w:t>Mức nước M2</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khiển bơm hồi đường ống</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IV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4.1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áp suất ∆P</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điều khiển bơm tăng áp</w:t>
            </w: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5.1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bồn gia nhiệt</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thời gian ∆t (timer)</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điện trở nhiệt</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6.2</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van điện từ ba ngả</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8.1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Pr>
                <w:rFonts w:cs="Times New Roman"/>
                <w:szCs w:val="26"/>
                <w:lang w:eastAsia="en-GB"/>
              </w:rPr>
              <w:t>Điều khiển van một chiều cho bơm tăng áp</w:t>
            </w:r>
          </w:p>
        </w:tc>
      </w:tr>
    </w:tbl>
    <w:p w:rsidR="00D607E0" w:rsidRDefault="00D607E0" w:rsidP="00427AE9">
      <w:pPr>
        <w:rPr>
          <w:rFonts w:cs="Times New Roman"/>
          <w:szCs w:val="26"/>
          <w:lang w:eastAsia="en-GB"/>
        </w:rPr>
      </w:pPr>
    </w:p>
    <w:p w:rsidR="00D607E0" w:rsidRDefault="004C45F7" w:rsidP="00846A2F">
      <w:pPr>
        <w:pStyle w:val="Heading3"/>
      </w:pPr>
      <w:r>
        <w:t>B</w:t>
      </w:r>
      <w:r w:rsidR="009E2664">
        <w:t>.</w:t>
      </w:r>
      <w:r>
        <w:t xml:space="preserve"> </w:t>
      </w:r>
      <w:r w:rsidR="005A7264">
        <w:t>CONTROL MODE</w:t>
      </w:r>
    </w:p>
    <w:p w:rsidR="00D607E0" w:rsidRDefault="00D607E0" w:rsidP="00D607E0">
      <w:pPr>
        <w:jc w:val="center"/>
        <w:rPr>
          <w:rFonts w:cs="Times New Roman"/>
          <w:b/>
          <w:szCs w:val="26"/>
          <w:lang w:eastAsia="en-GB"/>
        </w:rPr>
      </w:pPr>
    </w:p>
    <w:tbl>
      <w:tblPr>
        <w:tblStyle w:val="TableGrid"/>
        <w:tblW w:w="9450" w:type="dxa"/>
        <w:jc w:val="center"/>
        <w:tblLayout w:type="fixed"/>
        <w:tblLook w:val="04A0" w:firstRow="1" w:lastRow="0" w:firstColumn="1" w:lastColumn="0" w:noHBand="0" w:noVBand="1"/>
      </w:tblPr>
      <w:tblGrid>
        <w:gridCol w:w="729"/>
        <w:gridCol w:w="720"/>
        <w:gridCol w:w="3600"/>
        <w:gridCol w:w="1710"/>
        <w:gridCol w:w="2691"/>
      </w:tblGrid>
      <w:tr w:rsidR="00E5472A" w:rsidRPr="00E5472A" w:rsidTr="00880FC1">
        <w:trPr>
          <w:jc w:val="center"/>
        </w:trPr>
        <w:tc>
          <w:tcPr>
            <w:tcW w:w="1449" w:type="dxa"/>
            <w:gridSpan w:val="2"/>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TT</w:t>
            </w:r>
          </w:p>
        </w:tc>
        <w:tc>
          <w:tcPr>
            <w:tcW w:w="360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Mode điều khiển /Tham số</w:t>
            </w:r>
          </w:p>
        </w:tc>
        <w:tc>
          <w:tcPr>
            <w:tcW w:w="171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Biên mã /Giá trị</w:t>
            </w:r>
          </w:p>
        </w:tc>
        <w:tc>
          <w:tcPr>
            <w:tcW w:w="2691"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Ghi chú</w:t>
            </w: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I</w:t>
            </w: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đối lưu</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E5472A" w:rsidRPr="00E5472A" w:rsidTr="00880FC1">
        <w:trPr>
          <w:jc w:val="center"/>
        </w:trPr>
        <w:tc>
          <w:tcPr>
            <w:tcW w:w="729" w:type="dxa"/>
            <w:vMerge/>
            <w:vAlign w:val="center"/>
          </w:tcPr>
          <w:p w:rsidR="00E5472A" w:rsidRPr="00E5472A" w:rsidRDefault="00E5472A" w:rsidP="00E5472A">
            <w:pPr>
              <w:jc w:val="center"/>
              <w:rPr>
                <w:rFonts w:cs="Times New Roman"/>
                <w:szCs w:val="26"/>
                <w:lang w:eastAsia="en-GB"/>
              </w:rPr>
            </w:pPr>
          </w:p>
        </w:tc>
        <w:tc>
          <w:tcPr>
            <w:tcW w:w="720" w:type="dxa"/>
            <w:vAlign w:val="center"/>
          </w:tcPr>
          <w:p w:rsidR="00E5472A" w:rsidRPr="00E5472A" w:rsidRDefault="00E5472A" w:rsidP="00E5472A">
            <w:pPr>
              <w:jc w:val="center"/>
              <w:rPr>
                <w:rFonts w:cs="Times New Roman"/>
                <w:szCs w:val="26"/>
                <w:lang w:eastAsia="en-GB"/>
              </w:rPr>
            </w:pPr>
            <w:r w:rsidRPr="00E5472A">
              <w:rPr>
                <w:rFonts w:cs="Times New Roman"/>
                <w:szCs w:val="26"/>
                <w:lang w:eastAsia="en-GB"/>
              </w:rPr>
              <w:t>1.6</w:t>
            </w:r>
          </w:p>
        </w:tc>
        <w:tc>
          <w:tcPr>
            <w:tcW w:w="3600" w:type="dxa"/>
            <w:vAlign w:val="center"/>
          </w:tcPr>
          <w:p w:rsidR="00E5472A" w:rsidRPr="00E5472A" w:rsidRDefault="00E5472A" w:rsidP="00BB0159">
            <w:pPr>
              <w:rPr>
                <w:rFonts w:cs="Times New Roman"/>
                <w:szCs w:val="26"/>
                <w:lang w:eastAsia="en-GB"/>
              </w:rPr>
            </w:pPr>
            <w:r w:rsidRPr="00E5472A">
              <w:rPr>
                <w:rFonts w:cs="Times New Roman"/>
                <w:szCs w:val="26"/>
                <w:lang w:eastAsia="en-GB"/>
              </w:rPr>
              <w:t>Thời gian ∆</w:t>
            </w:r>
            <w:r w:rsidR="0051690B">
              <w:rPr>
                <w:rFonts w:cs="Times New Roman"/>
                <w:szCs w:val="26"/>
                <w:lang w:eastAsia="en-GB"/>
              </w:rPr>
              <w:t>t</w:t>
            </w:r>
          </w:p>
        </w:tc>
        <w:tc>
          <w:tcPr>
            <w:tcW w:w="1710" w:type="dxa"/>
            <w:vAlign w:val="center"/>
          </w:tcPr>
          <w:p w:rsidR="00E5472A"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E5472A" w:rsidRPr="00E5472A" w:rsidRDefault="00E5472A"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cấp nước lạnh</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hồi đường ống</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IV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tăng áp</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5.1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bồn gia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điện trở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6.2</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6.3</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6.4</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6.5</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6.6</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nhiệt độ</w:t>
            </w:r>
            <w:r w:rsidRPr="00E5472A">
              <w:rPr>
                <w:rFonts w:cs="Times New Roman"/>
                <w:szCs w:val="26"/>
                <w:lang w:eastAsia="en-GB"/>
              </w:rPr>
              <w:t xml:space="preserve"> ∆T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6.7</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 (kích hoạt R2)</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51690B">
            <w:pPr>
              <w:jc w:val="center"/>
              <w:rPr>
                <w:rFonts w:cs="Times New Roman"/>
                <w:szCs w:val="26"/>
                <w:lang w:eastAsia="en-GB"/>
              </w:rPr>
            </w:pPr>
            <w:r>
              <w:rPr>
                <w:rFonts w:cs="Times New Roman"/>
                <w:szCs w:val="26"/>
                <w:lang w:eastAsia="en-GB"/>
              </w:rPr>
              <w:t>VII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7.1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Không có tham số</w:t>
            </w:r>
          </w:p>
        </w:tc>
        <w:tc>
          <w:tcPr>
            <w:tcW w:w="1710" w:type="dxa"/>
            <w:vAlign w:val="center"/>
          </w:tcPr>
          <w:p w:rsidR="00BB0159" w:rsidRPr="00E5472A" w:rsidRDefault="00BB0159" w:rsidP="00E5472A">
            <w:pPr>
              <w:jc w:val="center"/>
              <w:rPr>
                <w:rFonts w:cs="Times New Roman"/>
                <w:szCs w:val="26"/>
                <w:lang w:eastAsia="en-GB"/>
              </w:rPr>
            </w:pP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van ba ngả</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8.1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van 1 chiều</w:t>
            </w:r>
          </w:p>
        </w:tc>
      </w:tr>
    </w:tbl>
    <w:p w:rsidR="003F5ABB" w:rsidRDefault="003F5ABB" w:rsidP="003F5ABB">
      <w:pPr>
        <w:jc w:val="center"/>
        <w:rPr>
          <w:rFonts w:cs="Times New Roman"/>
          <w:b/>
          <w:szCs w:val="26"/>
          <w:lang w:eastAsia="en-GB"/>
        </w:rPr>
      </w:pPr>
    </w:p>
    <w:p w:rsidR="00880FC1" w:rsidRDefault="00880FC1" w:rsidP="00846A2F">
      <w:pPr>
        <w:pStyle w:val="Heading3"/>
      </w:pPr>
      <w:r>
        <w:t>C. TIMER/COUTER</w:t>
      </w:r>
    </w:p>
    <w:p w:rsidR="005B25A5" w:rsidRDefault="005B25A5" w:rsidP="003F5ABB">
      <w:pPr>
        <w:jc w:val="center"/>
        <w:rPr>
          <w:rFonts w:cs="Times New Roman"/>
          <w:b/>
          <w:szCs w:val="26"/>
          <w:lang w:eastAsia="en-GB"/>
        </w:rPr>
      </w:pPr>
    </w:p>
    <w:tbl>
      <w:tblPr>
        <w:tblStyle w:val="TableGrid"/>
        <w:tblW w:w="0" w:type="auto"/>
        <w:jc w:val="center"/>
        <w:tblLayout w:type="fixed"/>
        <w:tblLook w:val="04A0" w:firstRow="1" w:lastRow="0" w:firstColumn="1" w:lastColumn="0" w:noHBand="0" w:noVBand="1"/>
      </w:tblPr>
      <w:tblGrid>
        <w:gridCol w:w="648"/>
        <w:gridCol w:w="720"/>
        <w:gridCol w:w="3780"/>
        <w:gridCol w:w="1170"/>
        <w:gridCol w:w="2970"/>
      </w:tblGrid>
      <w:tr w:rsidR="00880FC1" w:rsidTr="00CF5219">
        <w:trPr>
          <w:trHeight w:val="598"/>
          <w:jc w:val="center"/>
        </w:trPr>
        <w:tc>
          <w:tcPr>
            <w:tcW w:w="1368" w:type="dxa"/>
            <w:gridSpan w:val="2"/>
            <w:vAlign w:val="center"/>
          </w:tcPr>
          <w:p w:rsidR="00880FC1" w:rsidRDefault="00880FC1" w:rsidP="008D62D9">
            <w:pPr>
              <w:jc w:val="center"/>
              <w:rPr>
                <w:rFonts w:cs="Times New Roman"/>
                <w:szCs w:val="26"/>
                <w:lang w:eastAsia="en-GB"/>
              </w:rPr>
            </w:pPr>
            <w:r>
              <w:rPr>
                <w:rFonts w:cs="Times New Roman"/>
                <w:szCs w:val="26"/>
                <w:lang w:eastAsia="en-GB"/>
              </w:rPr>
              <w:t>TT</w:t>
            </w:r>
          </w:p>
        </w:tc>
        <w:tc>
          <w:tcPr>
            <w:tcW w:w="3780" w:type="dxa"/>
            <w:vAlign w:val="center"/>
          </w:tcPr>
          <w:p w:rsidR="00880FC1" w:rsidRDefault="00880FC1" w:rsidP="008D62D9">
            <w:pPr>
              <w:jc w:val="center"/>
              <w:rPr>
                <w:rFonts w:cs="Times New Roman"/>
                <w:szCs w:val="26"/>
                <w:lang w:eastAsia="en-GB"/>
              </w:rPr>
            </w:pPr>
            <w:r>
              <w:rPr>
                <w:rFonts w:cs="Times New Roman"/>
                <w:szCs w:val="26"/>
                <w:lang w:eastAsia="en-GB"/>
              </w:rPr>
              <w:t>Tên thông số</w:t>
            </w:r>
          </w:p>
        </w:tc>
        <w:tc>
          <w:tcPr>
            <w:tcW w:w="1170" w:type="dxa"/>
            <w:vAlign w:val="center"/>
          </w:tcPr>
          <w:p w:rsidR="00880FC1" w:rsidRDefault="00880FC1" w:rsidP="008D62D9">
            <w:pPr>
              <w:jc w:val="center"/>
              <w:rPr>
                <w:rFonts w:cs="Times New Roman"/>
                <w:szCs w:val="26"/>
                <w:lang w:eastAsia="en-GB"/>
              </w:rPr>
            </w:pPr>
            <w:r>
              <w:rPr>
                <w:rFonts w:cs="Times New Roman"/>
                <w:szCs w:val="26"/>
                <w:lang w:eastAsia="en-GB"/>
              </w:rPr>
              <w:t>Giá trị</w:t>
            </w:r>
          </w:p>
        </w:tc>
        <w:tc>
          <w:tcPr>
            <w:tcW w:w="2970" w:type="dxa"/>
            <w:vAlign w:val="center"/>
          </w:tcPr>
          <w:p w:rsidR="00880FC1" w:rsidRDefault="00CF5219" w:rsidP="008D62D9">
            <w:pPr>
              <w:jc w:val="center"/>
              <w:rPr>
                <w:rFonts w:cs="Times New Roman"/>
                <w:szCs w:val="26"/>
                <w:lang w:eastAsia="en-GB"/>
              </w:rPr>
            </w:pPr>
            <w:r>
              <w:rPr>
                <w:rFonts w:cs="Times New Roman"/>
                <w:szCs w:val="26"/>
                <w:lang w:eastAsia="en-GB"/>
              </w:rPr>
              <w:t>Ý nghĩa</w:t>
            </w:r>
          </w:p>
        </w:tc>
      </w:tr>
      <w:tr w:rsidR="00880FC1" w:rsidTr="00CF5219">
        <w:trPr>
          <w:trHeight w:val="598"/>
          <w:jc w:val="center"/>
        </w:trPr>
        <w:tc>
          <w:tcPr>
            <w:tcW w:w="648" w:type="dxa"/>
            <w:vAlign w:val="center"/>
          </w:tcPr>
          <w:p w:rsidR="00880FC1" w:rsidRDefault="00880FC1" w:rsidP="008D62D9">
            <w:pPr>
              <w:jc w:val="center"/>
              <w:rPr>
                <w:rFonts w:cs="Times New Roman"/>
                <w:szCs w:val="26"/>
                <w:lang w:eastAsia="en-GB"/>
              </w:rPr>
            </w:pPr>
            <w:r>
              <w:rPr>
                <w:rFonts w:cs="Times New Roman"/>
                <w:szCs w:val="26"/>
                <w:lang w:eastAsia="en-GB"/>
              </w:rPr>
              <w:t>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1.1</w:t>
            </w:r>
          </w:p>
        </w:tc>
        <w:tc>
          <w:tcPr>
            <w:tcW w:w="3780" w:type="dxa"/>
            <w:vAlign w:val="center"/>
          </w:tcPr>
          <w:p w:rsidR="00880FC1" w:rsidRPr="003D6BFB" w:rsidRDefault="00880FC1" w:rsidP="008D62D9">
            <w:pPr>
              <w:rPr>
                <w:rFonts w:cs="Times New Roman"/>
                <w:szCs w:val="26"/>
                <w:lang w:eastAsia="en-GB"/>
              </w:rPr>
            </w:pPr>
            <w:r>
              <w:rPr>
                <w:rFonts w:cs="Times New Roman"/>
                <w:szCs w:val="26"/>
                <w:lang w:eastAsia="en-GB"/>
              </w:rPr>
              <w:t>COUNTER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Số lần thực hiện lại quy trình nếu không nhận được bản tin hồi đáp</w:t>
            </w:r>
          </w:p>
        </w:tc>
      </w:tr>
      <w:tr w:rsidR="00880FC1" w:rsidTr="00CF5219">
        <w:trPr>
          <w:trHeight w:val="598"/>
          <w:jc w:val="center"/>
        </w:trPr>
        <w:tc>
          <w:tcPr>
            <w:tcW w:w="648" w:type="dxa"/>
            <w:vMerge w:val="restart"/>
            <w:vAlign w:val="center"/>
          </w:tcPr>
          <w:p w:rsidR="00880FC1" w:rsidRDefault="00880FC1" w:rsidP="00880FC1">
            <w:pPr>
              <w:jc w:val="center"/>
              <w:rPr>
                <w:rFonts w:cs="Times New Roman"/>
                <w:szCs w:val="26"/>
                <w:lang w:eastAsia="en-GB"/>
              </w:rPr>
            </w:pPr>
            <w:r>
              <w:rPr>
                <w:rFonts w:cs="Times New Roman"/>
                <w:szCs w:val="26"/>
                <w:lang w:eastAsia="en-GB"/>
              </w:rPr>
              <w:t>II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2.1</w:t>
            </w:r>
          </w:p>
        </w:tc>
        <w:tc>
          <w:tcPr>
            <w:tcW w:w="3780" w:type="dxa"/>
            <w:vAlign w:val="center"/>
          </w:tcPr>
          <w:p w:rsidR="00880FC1" w:rsidRDefault="00880FC1" w:rsidP="008D62D9">
            <w:pPr>
              <w:rPr>
                <w:rFonts w:cs="Times New Roman"/>
                <w:szCs w:val="26"/>
                <w:lang w:eastAsia="en-GB"/>
              </w:rPr>
            </w:pPr>
            <w:r>
              <w:rPr>
                <w:rFonts w:cs="Times New Roman"/>
                <w:szCs w:val="26"/>
                <w:lang w:eastAsia="en-GB"/>
              </w:rPr>
              <w:t>TIMER 1 (CONFIRM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Thời gian tối đa chờ bản tin hồi đáp</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2.2</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2 (RESEND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F909C9" w:rsidP="00F54E67">
            <w:pPr>
              <w:rPr>
                <w:rFonts w:cs="Times New Roman"/>
                <w:szCs w:val="26"/>
                <w:lang w:eastAsia="en-GB"/>
              </w:rPr>
            </w:pPr>
            <w:r>
              <w:rPr>
                <w:rFonts w:cs="Times New Roman"/>
                <w:szCs w:val="26"/>
                <w:lang w:eastAsia="en-GB"/>
              </w:rPr>
              <w:t xml:space="preserve">Chu kỳ </w:t>
            </w:r>
            <w:r w:rsidR="00CF5219">
              <w:rPr>
                <w:rFonts w:cs="Times New Roman"/>
                <w:szCs w:val="26"/>
                <w:lang w:eastAsia="en-GB"/>
              </w:rPr>
              <w:t>gửi bản tin</w:t>
            </w:r>
            <w:r>
              <w:rPr>
                <w:rFonts w:cs="Times New Roman"/>
                <w:szCs w:val="26"/>
                <w:lang w:eastAsia="en-GB"/>
              </w:rPr>
              <w:t xml:space="preserve"> cảnh báo từ Module lên Server khi không </w:t>
            </w:r>
            <w:r w:rsidR="00F54E67">
              <w:rPr>
                <w:rFonts w:cs="Times New Roman"/>
                <w:szCs w:val="26"/>
                <w:lang w:eastAsia="en-GB"/>
              </w:rPr>
              <w:t>nhận được hồi đáp từ Server</w:t>
            </w:r>
            <w:r>
              <w:rPr>
                <w:rFonts w:cs="Times New Roman"/>
                <w:szCs w:val="26"/>
                <w:lang w:eastAsia="en-GB"/>
              </w:rPr>
              <w:t>.</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2.3</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3 (REPORT TIMER)</w:t>
            </w:r>
          </w:p>
        </w:tc>
        <w:tc>
          <w:tcPr>
            <w:tcW w:w="1170" w:type="dxa"/>
            <w:vAlign w:val="center"/>
          </w:tcPr>
          <w:p w:rsidR="00880FC1" w:rsidRDefault="00880FC1" w:rsidP="008D62D9">
            <w:pPr>
              <w:rPr>
                <w:rFonts w:cs="Times New Roman"/>
                <w:szCs w:val="26"/>
                <w:lang w:eastAsia="en-GB"/>
              </w:rPr>
            </w:pPr>
            <w:r w:rsidRPr="003D6BFB">
              <w:rPr>
                <w:rFonts w:cs="Times New Roman"/>
                <w:szCs w:val="26"/>
                <w:lang w:eastAsia="en-GB"/>
              </w:rPr>
              <w:t>1Byte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Chu kỳ báo cáo định kỳ của Module lên Server</w:t>
            </w:r>
          </w:p>
        </w:tc>
      </w:tr>
    </w:tbl>
    <w:p w:rsidR="009E2664" w:rsidRPr="00303A21" w:rsidRDefault="004C45F7" w:rsidP="005B4CE7">
      <w:pPr>
        <w:pStyle w:val="Heading2"/>
        <w:rPr>
          <w:lang w:val="en-US"/>
        </w:rPr>
      </w:pPr>
      <w:r w:rsidRPr="00303A21">
        <w:rPr>
          <w:lang w:val="en-US"/>
        </w:rPr>
        <w:t>II</w:t>
      </w:r>
      <w:r w:rsidR="005B25A5" w:rsidRPr="00303A21">
        <w:rPr>
          <w:lang w:val="en-US"/>
        </w:rPr>
        <w:t>. C</w:t>
      </w:r>
      <w:r w:rsidRPr="00303A21">
        <w:rPr>
          <w:lang w:val="en-US"/>
        </w:rPr>
        <w:t>ác loại bản tin</w:t>
      </w:r>
    </w:p>
    <w:p w:rsidR="00890555" w:rsidRDefault="00443A50" w:rsidP="00846A2F">
      <w:pPr>
        <w:pStyle w:val="Heading3"/>
      </w:pPr>
      <w:r>
        <w:t xml:space="preserve">1. </w:t>
      </w:r>
      <w:r w:rsidR="00890555">
        <w:t xml:space="preserve">Cấu trúc </w:t>
      </w:r>
      <w:proofErr w:type="gramStart"/>
      <w:r w:rsidR="00890555">
        <w:t xml:space="preserve">bản </w:t>
      </w:r>
      <w:r w:rsidR="0083117F">
        <w:t xml:space="preserve"> </w:t>
      </w:r>
      <w:r w:rsidR="00890555">
        <w:t>tin</w:t>
      </w:r>
      <w:proofErr w:type="gramEnd"/>
      <w:r w:rsidR="0022181B">
        <w:t xml:space="preserve"> chung</w:t>
      </w:r>
    </w:p>
    <w:tbl>
      <w:tblPr>
        <w:tblStyle w:val="TableGrid"/>
        <w:tblW w:w="0" w:type="auto"/>
        <w:jc w:val="center"/>
        <w:tblLook w:val="04A0" w:firstRow="1" w:lastRow="0" w:firstColumn="1" w:lastColumn="0" w:noHBand="0" w:noVBand="1"/>
      </w:tblPr>
      <w:tblGrid>
        <w:gridCol w:w="917"/>
        <w:gridCol w:w="285"/>
        <w:gridCol w:w="615"/>
        <w:gridCol w:w="900"/>
        <w:gridCol w:w="900"/>
        <w:gridCol w:w="810"/>
        <w:gridCol w:w="900"/>
        <w:gridCol w:w="810"/>
        <w:gridCol w:w="822"/>
        <w:gridCol w:w="346"/>
      </w:tblGrid>
      <w:tr w:rsidR="00890555" w:rsidRPr="003F5ABB" w:rsidTr="00435D92">
        <w:trPr>
          <w:jc w:val="center"/>
        </w:trPr>
        <w:tc>
          <w:tcPr>
            <w:tcW w:w="1202" w:type="dxa"/>
            <w:gridSpan w:val="2"/>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8</w:t>
            </w:r>
          </w:p>
        </w:tc>
        <w:tc>
          <w:tcPr>
            <w:tcW w:w="615"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7</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6</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5</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4</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3</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2</w:t>
            </w:r>
          </w:p>
        </w:tc>
        <w:tc>
          <w:tcPr>
            <w:tcW w:w="822" w:type="dxa"/>
            <w:tcBorders>
              <w:top w:val="nil"/>
              <w:left w:val="nil"/>
              <w:bottom w:val="nil"/>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1</w:t>
            </w:r>
          </w:p>
        </w:tc>
        <w:tc>
          <w:tcPr>
            <w:tcW w:w="346" w:type="dxa"/>
            <w:tcBorders>
              <w:top w:val="nil"/>
              <w:left w:val="nil"/>
              <w:bottom w:val="nil"/>
              <w:right w:val="nil"/>
            </w:tcBorders>
          </w:tcPr>
          <w:p w:rsidR="00890555" w:rsidRDefault="00890555" w:rsidP="00F6736C">
            <w:pPr>
              <w:jc w:val="center"/>
              <w:rPr>
                <w:rFonts w:cs="Times New Roman"/>
                <w:szCs w:val="26"/>
                <w:lang w:eastAsia="en-GB"/>
              </w:rPr>
            </w:pPr>
          </w:p>
        </w:tc>
      </w:tr>
      <w:tr w:rsidR="00C14938" w:rsidRPr="003F5ABB" w:rsidTr="00435D92">
        <w:trPr>
          <w:jc w:val="center"/>
        </w:trPr>
        <w:tc>
          <w:tcPr>
            <w:tcW w:w="917" w:type="dxa"/>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U</w:t>
            </w:r>
            <w:r w:rsidR="00435D92">
              <w:rPr>
                <w:rFonts w:cs="Times New Roman"/>
                <w:szCs w:val="26"/>
                <w:lang w:eastAsia="en-GB"/>
              </w:rPr>
              <w:t>/D</w:t>
            </w:r>
          </w:p>
        </w:tc>
        <w:tc>
          <w:tcPr>
            <w:tcW w:w="2700" w:type="dxa"/>
            <w:gridSpan w:val="4"/>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Type</w:t>
            </w:r>
          </w:p>
        </w:tc>
        <w:tc>
          <w:tcPr>
            <w:tcW w:w="3342" w:type="dxa"/>
            <w:gridSpan w:val="4"/>
            <w:tcBorders>
              <w:top w:val="single" w:sz="6" w:space="0" w:color="auto"/>
              <w:left w:val="single" w:sz="4" w:space="0" w:color="auto"/>
              <w:bottom w:val="single" w:sz="6"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ID</w:t>
            </w:r>
          </w:p>
        </w:tc>
        <w:tc>
          <w:tcPr>
            <w:tcW w:w="346" w:type="dxa"/>
            <w:tcBorders>
              <w:top w:val="nil"/>
              <w:left w:val="single" w:sz="4" w:space="0" w:color="auto"/>
              <w:bottom w:val="nil"/>
              <w:right w:val="nil"/>
            </w:tcBorders>
          </w:tcPr>
          <w:p w:rsidR="00C14938" w:rsidRDefault="00C14938" w:rsidP="00F6736C">
            <w:pPr>
              <w:jc w:val="center"/>
              <w:rPr>
                <w:rFonts w:cs="Times New Roman"/>
                <w:szCs w:val="26"/>
                <w:lang w:eastAsia="en-GB"/>
              </w:rPr>
            </w:pP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1</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2</w:t>
            </w:r>
          </w:p>
        </w:tc>
      </w:tr>
      <w:tr w:rsidR="00890555" w:rsidRPr="003F5ABB" w:rsidTr="0076622A">
        <w:trPr>
          <w:trHeight w:val="349"/>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restart"/>
            <w:vAlign w:val="center"/>
          </w:tcPr>
          <w:p w:rsidR="00890555" w:rsidRPr="00C760EB" w:rsidRDefault="00AB374E" w:rsidP="00F6736C">
            <w:pPr>
              <w:jc w:val="center"/>
              <w:rPr>
                <w:rFonts w:cs="Times New Roman"/>
                <w:b/>
                <w:i/>
                <w:color w:val="FF0000"/>
                <w:szCs w:val="26"/>
                <w:lang w:eastAsia="en-GB"/>
              </w:rPr>
            </w:pPr>
            <w:r w:rsidRPr="00C760EB">
              <w:rPr>
                <w:rFonts w:cs="Times New Roman"/>
                <w:b/>
                <w:i/>
                <w:color w:val="FF0000"/>
                <w:szCs w:val="26"/>
                <w:lang w:eastAsia="en-GB"/>
              </w:rPr>
              <w:t xml:space="preserve">Tập hợp </w:t>
            </w:r>
            <w:r w:rsidR="00B71866" w:rsidRPr="00C760EB">
              <w:rPr>
                <w:rFonts w:cs="Times New Roman"/>
                <w:b/>
                <w:i/>
                <w:color w:val="FF0000"/>
                <w:szCs w:val="26"/>
                <w:lang w:eastAsia="en-GB"/>
              </w:rPr>
              <w:t>IEs</w:t>
            </w: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3</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4</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5</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6</w:t>
            </w:r>
          </w:p>
        </w:tc>
      </w:tr>
    </w:tbl>
    <w:p w:rsidR="00890555" w:rsidRDefault="00890555" w:rsidP="00890555">
      <w:pPr>
        <w:rPr>
          <w:rFonts w:cs="Times New Roman"/>
          <w:b/>
          <w:szCs w:val="26"/>
          <w:lang w:eastAsia="en-GB"/>
        </w:rPr>
      </w:pPr>
    </w:p>
    <w:p w:rsidR="00890555" w:rsidRDefault="00435D92" w:rsidP="00435D92">
      <w:pPr>
        <w:rPr>
          <w:rFonts w:cs="Times New Roman"/>
          <w:szCs w:val="26"/>
          <w:lang w:eastAsia="en-GB"/>
        </w:rPr>
      </w:pPr>
      <w:r>
        <w:rPr>
          <w:rFonts w:cs="Times New Roman"/>
          <w:szCs w:val="26"/>
          <w:lang w:eastAsia="en-GB"/>
        </w:rPr>
        <w:t xml:space="preserve">- </w:t>
      </w:r>
      <w:r w:rsidR="00890555">
        <w:rPr>
          <w:rFonts w:cs="Times New Roman"/>
          <w:szCs w:val="26"/>
          <w:lang w:eastAsia="en-GB"/>
        </w:rPr>
        <w:t>1</w:t>
      </w:r>
      <w:r w:rsidR="00C760EB">
        <w:rPr>
          <w:rFonts w:cs="Times New Roman"/>
          <w:szCs w:val="26"/>
          <w:lang w:eastAsia="en-GB"/>
        </w:rPr>
        <w:t>=DL (Server đến MD)</w:t>
      </w:r>
      <w:proofErr w:type="gramStart"/>
      <w:r w:rsidR="00890555">
        <w:rPr>
          <w:rFonts w:cs="Times New Roman"/>
          <w:szCs w:val="26"/>
          <w:lang w:eastAsia="en-GB"/>
        </w:rPr>
        <w:t xml:space="preserve">, </w:t>
      </w:r>
      <w:r w:rsidR="00C760EB">
        <w:rPr>
          <w:rFonts w:cs="Times New Roman"/>
          <w:szCs w:val="26"/>
          <w:lang w:eastAsia="en-GB"/>
        </w:rPr>
        <w:t xml:space="preserve"> </w:t>
      </w:r>
      <w:r w:rsidR="00890555">
        <w:rPr>
          <w:rFonts w:cs="Times New Roman"/>
          <w:szCs w:val="26"/>
          <w:lang w:eastAsia="en-GB"/>
        </w:rPr>
        <w:t>0</w:t>
      </w:r>
      <w:proofErr w:type="gramEnd"/>
      <w:r w:rsidR="00C760EB">
        <w:rPr>
          <w:rFonts w:cs="Times New Roman"/>
          <w:szCs w:val="26"/>
          <w:lang w:eastAsia="en-GB"/>
        </w:rPr>
        <w:t>: UL (MD đến Server)</w:t>
      </w:r>
    </w:p>
    <w:p w:rsidR="00481A8A" w:rsidRDefault="00481A8A" w:rsidP="00435D92">
      <w:pPr>
        <w:rPr>
          <w:rFonts w:cs="Times New Roman"/>
          <w:szCs w:val="26"/>
          <w:lang w:eastAsia="en-GB"/>
        </w:rPr>
      </w:pPr>
      <w:r>
        <w:rPr>
          <w:rFonts w:cs="Times New Roman"/>
          <w:szCs w:val="26"/>
          <w:lang w:eastAsia="en-GB"/>
        </w:rPr>
        <w:t>- Message Type: Phân loại bản tin</w:t>
      </w:r>
      <w:r w:rsidR="00290A01">
        <w:rPr>
          <w:rFonts w:cs="Times New Roman"/>
          <w:szCs w:val="26"/>
          <w:lang w:eastAsia="en-GB"/>
        </w:rPr>
        <w:t>: 000 (Cấu hình); 001 (Cảnh báo); 010 (Account); 011 (Emergency);</w:t>
      </w:r>
    </w:p>
    <w:p w:rsidR="00B54FEE" w:rsidRDefault="00B54FEE" w:rsidP="00435D92">
      <w:pPr>
        <w:rPr>
          <w:rFonts w:cs="Times New Roman"/>
          <w:szCs w:val="26"/>
          <w:lang w:eastAsia="en-GB"/>
        </w:rPr>
      </w:pPr>
      <w:r>
        <w:rPr>
          <w:rFonts w:cs="Times New Roman"/>
          <w:szCs w:val="26"/>
          <w:lang w:eastAsia="en-GB"/>
        </w:rPr>
        <w:t>- Message ID: Tên bản tin</w:t>
      </w:r>
    </w:p>
    <w:p w:rsidR="005B25A5" w:rsidRPr="008E1FD1" w:rsidRDefault="004C1B66" w:rsidP="00846A2F">
      <w:pPr>
        <w:pStyle w:val="Heading3"/>
      </w:pPr>
      <w:r>
        <w:t xml:space="preserve">2. </w:t>
      </w:r>
      <w:r w:rsidR="005B25A5" w:rsidRPr="008E1FD1">
        <w:t>B</w:t>
      </w:r>
      <w:r w:rsidR="005B25A5" w:rsidRPr="008E1FD1">
        <w:rPr>
          <w:rFonts w:cs="Times New Roman"/>
        </w:rPr>
        <w:t>ả</w:t>
      </w:r>
      <w:r w:rsidR="005B25A5" w:rsidRPr="008E1FD1">
        <w:t>n tin đ</w:t>
      </w:r>
      <w:r w:rsidR="005B25A5" w:rsidRPr="008E1FD1">
        <w:rPr>
          <w:rFonts w:cs="Times New Roman"/>
        </w:rPr>
        <w:t>ườ</w:t>
      </w:r>
      <w:r w:rsidR="005B25A5" w:rsidRPr="008E1FD1">
        <w:t>ng xu</w:t>
      </w:r>
      <w:r w:rsidR="005B25A5" w:rsidRPr="008E1FD1">
        <w:rPr>
          <w:rFonts w:cs="Times New Roman"/>
        </w:rPr>
        <w:t>ố</w:t>
      </w:r>
      <w:r w:rsidR="005B25A5" w:rsidRPr="008E1FD1">
        <w:t>ng</w:t>
      </w:r>
      <w:r w:rsidR="00A57257">
        <w:t xml:space="preserve"> (DOWNLINK)</w:t>
      </w:r>
    </w:p>
    <w:tbl>
      <w:tblPr>
        <w:tblStyle w:val="TableGrid"/>
        <w:tblW w:w="9288" w:type="dxa"/>
        <w:jc w:val="center"/>
        <w:tblLayout w:type="fixed"/>
        <w:tblLook w:val="04A0" w:firstRow="1" w:lastRow="0" w:firstColumn="1" w:lastColumn="0" w:noHBand="0" w:noVBand="1"/>
      </w:tblPr>
      <w:tblGrid>
        <w:gridCol w:w="558"/>
        <w:gridCol w:w="3870"/>
        <w:gridCol w:w="1530"/>
        <w:gridCol w:w="3330"/>
      </w:tblGrid>
      <w:tr w:rsidR="0061531F" w:rsidRPr="0061531F" w:rsidTr="001702D3">
        <w:trPr>
          <w:jc w:val="center"/>
        </w:trPr>
        <w:tc>
          <w:tcPr>
            <w:tcW w:w="558" w:type="dxa"/>
            <w:vAlign w:val="center"/>
          </w:tcPr>
          <w:p w:rsidR="0045087C" w:rsidRPr="0061531F" w:rsidRDefault="0045087C" w:rsidP="0045087C">
            <w:pPr>
              <w:jc w:val="center"/>
              <w:rPr>
                <w:rFonts w:cs="Times New Roman"/>
                <w:szCs w:val="26"/>
                <w:lang w:eastAsia="en-GB"/>
              </w:rPr>
            </w:pPr>
            <w:r w:rsidRPr="0061531F">
              <w:rPr>
                <w:rFonts w:cs="Times New Roman"/>
                <w:szCs w:val="26"/>
                <w:lang w:eastAsia="en-GB"/>
              </w:rPr>
              <w:t>TT</w:t>
            </w:r>
          </w:p>
        </w:tc>
        <w:tc>
          <w:tcPr>
            <w:tcW w:w="387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Tên bản tin</w:t>
            </w:r>
          </w:p>
        </w:tc>
        <w:tc>
          <w:tcPr>
            <w:tcW w:w="153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Biên mã</w:t>
            </w:r>
          </w:p>
        </w:tc>
        <w:tc>
          <w:tcPr>
            <w:tcW w:w="3330" w:type="dxa"/>
            <w:vAlign w:val="center"/>
          </w:tcPr>
          <w:p w:rsidR="0045087C" w:rsidRPr="0061531F" w:rsidRDefault="0045087C" w:rsidP="0061531F">
            <w:pPr>
              <w:jc w:val="center"/>
              <w:rPr>
                <w:rFonts w:cs="Times New Roman"/>
                <w:b/>
                <w:szCs w:val="26"/>
                <w:lang w:eastAsia="en-GB"/>
              </w:rPr>
            </w:pPr>
            <w:r w:rsidRPr="0061531F">
              <w:rPr>
                <w:rFonts w:cs="Times New Roman"/>
                <w:b/>
                <w:szCs w:val="26"/>
                <w:lang w:eastAsia="en-GB"/>
              </w:rPr>
              <w:t>Ghi chú</w:t>
            </w: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I</w:t>
            </w:r>
          </w:p>
        </w:tc>
        <w:tc>
          <w:tcPr>
            <w:tcW w:w="3870" w:type="dxa"/>
            <w:vAlign w:val="center"/>
          </w:tcPr>
          <w:p w:rsidR="0045087C" w:rsidRPr="0045087C" w:rsidRDefault="0045087C" w:rsidP="0045087C">
            <w:pPr>
              <w:jc w:val="center"/>
              <w:rPr>
                <w:rFonts w:cs="Times New Roman"/>
                <w:b/>
                <w:szCs w:val="26"/>
                <w:lang w:eastAsia="en-GB"/>
              </w:rPr>
            </w:pPr>
            <w:r w:rsidRPr="0045087C">
              <w:rPr>
                <w:rFonts w:cs="Times New Roman"/>
                <w:b/>
                <w:szCs w:val="26"/>
                <w:lang w:eastAsia="en-GB"/>
              </w:rPr>
              <w:t>Cấu hình</w:t>
            </w:r>
          </w:p>
        </w:tc>
        <w:tc>
          <w:tcPr>
            <w:tcW w:w="1530" w:type="dxa"/>
            <w:vAlign w:val="center"/>
          </w:tcPr>
          <w:p w:rsidR="0045087C" w:rsidRPr="0045087C" w:rsidRDefault="0045087C" w:rsidP="0045087C">
            <w:pPr>
              <w:jc w:val="center"/>
              <w:rPr>
                <w:rFonts w:cs="Times New Roman"/>
                <w:szCs w:val="26"/>
                <w:lang w:eastAsia="en-GB"/>
              </w:rPr>
            </w:pPr>
          </w:p>
        </w:tc>
        <w:tc>
          <w:tcPr>
            <w:tcW w:w="3330" w:type="dxa"/>
            <w:vAlign w:val="center"/>
          </w:tcPr>
          <w:p w:rsidR="0045087C" w:rsidRPr="0045087C" w:rsidRDefault="006F6322" w:rsidP="0061531F">
            <w:pPr>
              <w:rPr>
                <w:rFonts w:cs="Times New Roman"/>
                <w:szCs w:val="26"/>
                <w:lang w:eastAsia="en-GB"/>
              </w:rPr>
            </w:pPr>
            <w:r w:rsidRPr="006F6322">
              <w:rPr>
                <w:rFonts w:cs="Times New Roman"/>
                <w:i/>
                <w:color w:val="FF0000"/>
                <w:szCs w:val="26"/>
                <w:lang w:eastAsia="en-GB"/>
              </w:rPr>
              <w:t xml:space="preserve">(Message type: </w:t>
            </w:r>
            <w:r w:rsidR="008A4882">
              <w:rPr>
                <w:rFonts w:cs="Times New Roman"/>
                <w:i/>
                <w:color w:val="FF0000"/>
                <w:szCs w:val="26"/>
                <w:lang w:eastAsia="en-GB"/>
              </w:rPr>
              <w:t>0</w:t>
            </w:r>
            <w:r w:rsidRPr="006F6322">
              <w:rPr>
                <w:rFonts w:cs="Times New Roman"/>
                <w:i/>
                <w:color w:val="FF0000"/>
                <w:szCs w:val="26"/>
                <w:lang w:eastAsia="en-GB"/>
              </w:rPr>
              <w:t>00)</w:t>
            </w: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1.1</w:t>
            </w:r>
          </w:p>
        </w:tc>
        <w:tc>
          <w:tcPr>
            <w:tcW w:w="3870" w:type="dxa"/>
            <w:vAlign w:val="center"/>
          </w:tcPr>
          <w:p w:rsidR="00C760EB" w:rsidRPr="006F6322" w:rsidRDefault="0045087C" w:rsidP="0045087C">
            <w:pPr>
              <w:rPr>
                <w:rFonts w:cs="Times New Roman"/>
                <w:szCs w:val="26"/>
                <w:lang w:eastAsia="en-GB"/>
              </w:rPr>
            </w:pPr>
            <w:r w:rsidRPr="0045087C">
              <w:rPr>
                <w:rFonts w:cs="Times New Roman"/>
                <w:szCs w:val="26"/>
                <w:lang w:eastAsia="en-GB"/>
              </w:rPr>
              <w:t>SYSTEM MODE CONFIG</w:t>
            </w:r>
          </w:p>
        </w:tc>
        <w:tc>
          <w:tcPr>
            <w:tcW w:w="1530" w:type="dxa"/>
            <w:vAlign w:val="center"/>
          </w:tcPr>
          <w:p w:rsidR="0045087C" w:rsidRPr="0045087C" w:rsidRDefault="0045087C" w:rsidP="00C65E9E">
            <w:pPr>
              <w:jc w:val="center"/>
              <w:rPr>
                <w:rFonts w:cs="Times New Roman"/>
                <w:szCs w:val="26"/>
                <w:lang w:eastAsia="en-GB"/>
              </w:rPr>
            </w:pPr>
            <w:r>
              <w:rPr>
                <w:rFonts w:cs="Times New Roman"/>
                <w:szCs w:val="26"/>
                <w:lang w:eastAsia="en-GB"/>
              </w:rPr>
              <w:t>1</w:t>
            </w:r>
            <w:r w:rsidR="00C65E9E">
              <w:rPr>
                <w:rFonts w:cs="Times New Roman"/>
                <w:szCs w:val="26"/>
                <w:lang w:eastAsia="en-GB"/>
              </w:rPr>
              <w:t>|</w:t>
            </w:r>
            <w:r w:rsidR="00290A01">
              <w:rPr>
                <w:rFonts w:cs="Times New Roman"/>
                <w:szCs w:val="26"/>
                <w:lang w:eastAsia="en-GB"/>
              </w:rPr>
              <w:t>0</w:t>
            </w:r>
            <w:r>
              <w:rPr>
                <w:rFonts w:cs="Times New Roman"/>
                <w:szCs w:val="26"/>
                <w:lang w:eastAsia="en-GB"/>
              </w:rPr>
              <w:t>00|0000</w:t>
            </w:r>
          </w:p>
        </w:tc>
        <w:tc>
          <w:tcPr>
            <w:tcW w:w="3330" w:type="dxa"/>
            <w:vAlign w:val="center"/>
          </w:tcPr>
          <w:p w:rsidR="0045087C" w:rsidRPr="0045087C" w:rsidRDefault="0061531F" w:rsidP="0061531F">
            <w:pPr>
              <w:rPr>
                <w:rFonts w:cs="Times New Roman"/>
                <w:szCs w:val="26"/>
                <w:lang w:eastAsia="en-GB"/>
              </w:rPr>
            </w:pPr>
            <w:r>
              <w:rPr>
                <w:lang w:eastAsia="en-GB"/>
              </w:rPr>
              <w:t>Chọn 1 chế độ trong 32 chế độ của hệ thống</w:t>
            </w:r>
          </w:p>
        </w:tc>
      </w:tr>
      <w:tr w:rsidR="00386108" w:rsidRPr="0045087C" w:rsidTr="001702D3">
        <w:trPr>
          <w:jc w:val="center"/>
        </w:trPr>
        <w:tc>
          <w:tcPr>
            <w:tcW w:w="558" w:type="dxa"/>
            <w:vAlign w:val="center"/>
          </w:tcPr>
          <w:p w:rsidR="00386108" w:rsidRPr="0045087C" w:rsidRDefault="00386108" w:rsidP="0045087C">
            <w:pPr>
              <w:jc w:val="center"/>
              <w:rPr>
                <w:rFonts w:cs="Times New Roman"/>
                <w:szCs w:val="26"/>
                <w:lang w:eastAsia="en-GB"/>
              </w:rPr>
            </w:pPr>
          </w:p>
        </w:tc>
        <w:tc>
          <w:tcPr>
            <w:tcW w:w="3870" w:type="dxa"/>
            <w:vAlign w:val="center"/>
          </w:tcPr>
          <w:p w:rsidR="00386108" w:rsidRDefault="00386108" w:rsidP="0045087C">
            <w:pPr>
              <w:rPr>
                <w:lang w:eastAsia="en-GB"/>
              </w:rPr>
            </w:pPr>
            <w:r>
              <w:rPr>
                <w:lang w:eastAsia="en-GB"/>
              </w:rPr>
              <w:t>Information Element</w:t>
            </w:r>
            <w:r w:rsidR="00890555">
              <w:rPr>
                <w:lang w:eastAsia="en-GB"/>
              </w:rPr>
              <w:t xml:space="preserve"> (I</w:t>
            </w:r>
            <w:r w:rsidR="008C5CFB">
              <w:rPr>
                <w:lang w:eastAsia="en-GB"/>
              </w:rPr>
              <w:t>e</w:t>
            </w:r>
            <w:r w:rsidR="00890555">
              <w:rPr>
                <w:lang w:eastAsia="en-GB"/>
              </w:rPr>
              <w:t>s)</w:t>
            </w:r>
            <w:r>
              <w:rPr>
                <w:lang w:eastAsia="en-GB"/>
              </w:rPr>
              <w:t>:</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ID</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S</w:t>
            </w:r>
            <w:r w:rsidR="00CE6CAE">
              <w:rPr>
                <w:rFonts w:ascii="Times New Roman" w:hAnsi="Times New Roman"/>
                <w:sz w:val="26"/>
                <w:szCs w:val="26"/>
                <w:lang w:eastAsia="en-GB"/>
              </w:rPr>
              <w:t>YSTEM MODE</w:t>
            </w:r>
          </w:p>
        </w:tc>
        <w:tc>
          <w:tcPr>
            <w:tcW w:w="1530" w:type="dxa"/>
            <w:vAlign w:val="center"/>
          </w:tcPr>
          <w:p w:rsidR="00386108" w:rsidRDefault="00386108" w:rsidP="0045087C">
            <w:pPr>
              <w:jc w:val="center"/>
              <w:rPr>
                <w:rFonts w:cs="Times New Roman"/>
                <w:szCs w:val="26"/>
                <w:lang w:eastAsia="en-GB"/>
              </w:rPr>
            </w:pPr>
          </w:p>
        </w:tc>
        <w:tc>
          <w:tcPr>
            <w:tcW w:w="3330" w:type="dxa"/>
            <w:vAlign w:val="center"/>
          </w:tcPr>
          <w:p w:rsidR="00386108" w:rsidRDefault="00386108" w:rsidP="0061531F">
            <w:pPr>
              <w:rPr>
                <w:rFonts w:cs="Times New Roman"/>
                <w:szCs w:val="26"/>
                <w:lang w:eastAsia="en-GB"/>
              </w:rPr>
            </w:pP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w:t>
            </w:r>
            <w:r>
              <w:rPr>
                <w:rFonts w:cs="Times New Roman"/>
                <w:szCs w:val="26"/>
                <w:lang w:eastAsia="en-GB"/>
              </w:rPr>
              <w:t>.2</w:t>
            </w:r>
          </w:p>
        </w:tc>
        <w:tc>
          <w:tcPr>
            <w:tcW w:w="3870" w:type="dxa"/>
            <w:vAlign w:val="center"/>
          </w:tcPr>
          <w:p w:rsidR="0045087C" w:rsidRPr="0045087C" w:rsidRDefault="0045087C" w:rsidP="0045087C">
            <w:pPr>
              <w:rPr>
                <w:rFonts w:cs="Times New Roman"/>
                <w:szCs w:val="26"/>
                <w:lang w:eastAsia="en-GB"/>
              </w:rPr>
            </w:pPr>
            <w:r>
              <w:rPr>
                <w:lang w:eastAsia="en-GB"/>
              </w:rPr>
              <w:t>OUTPUT MODE CONFIG</w:t>
            </w:r>
          </w:p>
        </w:tc>
        <w:tc>
          <w:tcPr>
            <w:tcW w:w="1530" w:type="dxa"/>
            <w:vAlign w:val="center"/>
          </w:tcPr>
          <w:p w:rsidR="0045087C" w:rsidRPr="0045087C" w:rsidRDefault="00452C91" w:rsidP="00290A01">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00|000</w:t>
            </w:r>
            <w:r w:rsidR="00290A01">
              <w:rPr>
                <w:rFonts w:cs="Times New Roman"/>
                <w:szCs w:val="26"/>
                <w:lang w:eastAsia="en-GB"/>
              </w:rPr>
              <w:t>1</w:t>
            </w:r>
          </w:p>
        </w:tc>
        <w:tc>
          <w:tcPr>
            <w:tcW w:w="3330" w:type="dxa"/>
            <w:vAlign w:val="center"/>
          </w:tcPr>
          <w:p w:rsidR="0045087C" w:rsidRPr="0045087C" w:rsidRDefault="0061531F" w:rsidP="0061531F">
            <w:pPr>
              <w:rPr>
                <w:rFonts w:cs="Times New Roman"/>
                <w:szCs w:val="26"/>
                <w:lang w:eastAsia="en-GB"/>
              </w:rPr>
            </w:pPr>
            <w:r>
              <w:rPr>
                <w:rFonts w:cs="Times New Roman"/>
                <w:szCs w:val="26"/>
                <w:lang w:eastAsia="en-GB"/>
              </w:rPr>
              <w:t>C</w:t>
            </w:r>
            <w:r>
              <w:rPr>
                <w:lang w:eastAsia="en-GB"/>
              </w:rPr>
              <w:t>họn chế độ Auto/Manual cho các tải</w:t>
            </w:r>
          </w:p>
        </w:tc>
      </w:tr>
      <w:tr w:rsidR="003C386E" w:rsidRPr="0045087C" w:rsidTr="001702D3">
        <w:trPr>
          <w:jc w:val="center"/>
        </w:trPr>
        <w:tc>
          <w:tcPr>
            <w:tcW w:w="558" w:type="dxa"/>
            <w:vAlign w:val="center"/>
          </w:tcPr>
          <w:p w:rsidR="003C386E" w:rsidRPr="0045087C" w:rsidRDefault="003C386E" w:rsidP="00F6736C">
            <w:pPr>
              <w:jc w:val="center"/>
              <w:rPr>
                <w:rFonts w:cs="Times New Roman"/>
                <w:szCs w:val="26"/>
                <w:lang w:eastAsia="en-GB"/>
              </w:rPr>
            </w:pPr>
          </w:p>
        </w:tc>
        <w:tc>
          <w:tcPr>
            <w:tcW w:w="3870" w:type="dxa"/>
            <w:vAlign w:val="center"/>
          </w:tcPr>
          <w:p w:rsidR="003C386E" w:rsidRDefault="003C386E" w:rsidP="00F6736C">
            <w:pPr>
              <w:rPr>
                <w:lang w:eastAsia="en-GB"/>
              </w:rPr>
            </w:pPr>
            <w:r>
              <w:rPr>
                <w:lang w:eastAsia="en-GB"/>
              </w:rPr>
              <w:t>Information Element (I</w:t>
            </w:r>
            <w:r w:rsidR="008C5CFB">
              <w:rPr>
                <w:lang w:eastAsia="en-GB"/>
              </w:rPr>
              <w:t>e</w:t>
            </w:r>
            <w:r>
              <w:rPr>
                <w:lang w:eastAsia="en-GB"/>
              </w:rPr>
              <w:t>s):</w:t>
            </w:r>
          </w:p>
          <w:p w:rsidR="003C386E" w:rsidRPr="00386108" w:rsidRDefault="003C386E" w:rsidP="00BB3EFC">
            <w:pPr>
              <w:pStyle w:val="ListParagraph"/>
              <w:numPr>
                <w:ilvl w:val="0"/>
                <w:numId w:val="2"/>
              </w:numPr>
              <w:rPr>
                <w:rFonts w:ascii="Times New Roman" w:hAnsi="Times New Roman"/>
                <w:sz w:val="26"/>
                <w:szCs w:val="26"/>
                <w:lang w:eastAsia="en-GB"/>
              </w:rPr>
            </w:pPr>
            <w:r w:rsidRPr="00386108">
              <w:rPr>
                <w:rFonts w:ascii="Times New Roman" w:hAnsi="Times New Roman"/>
                <w:sz w:val="26"/>
                <w:szCs w:val="26"/>
                <w:lang w:eastAsia="en-GB"/>
              </w:rPr>
              <w:t>ID</w:t>
            </w:r>
          </w:p>
          <w:p w:rsidR="003C386E" w:rsidRPr="00386108" w:rsidRDefault="003C386E" w:rsidP="00BB3EFC">
            <w:pPr>
              <w:pStyle w:val="ListParagraph"/>
              <w:numPr>
                <w:ilvl w:val="0"/>
                <w:numId w:val="2"/>
              </w:numPr>
              <w:rPr>
                <w:rFonts w:ascii="Times New Roman" w:hAnsi="Times New Roman"/>
                <w:sz w:val="26"/>
                <w:szCs w:val="26"/>
                <w:lang w:eastAsia="en-GB"/>
              </w:rPr>
            </w:pPr>
            <w:r>
              <w:rPr>
                <w:rFonts w:ascii="Times New Roman" w:hAnsi="Times New Roman"/>
                <w:sz w:val="26"/>
                <w:szCs w:val="26"/>
                <w:lang w:eastAsia="en-GB"/>
              </w:rPr>
              <w:t>OUTPUT MODE</w:t>
            </w:r>
          </w:p>
        </w:tc>
        <w:tc>
          <w:tcPr>
            <w:tcW w:w="1530" w:type="dxa"/>
            <w:vAlign w:val="center"/>
          </w:tcPr>
          <w:p w:rsidR="003C386E" w:rsidRDefault="003C386E" w:rsidP="00F6736C">
            <w:pPr>
              <w:jc w:val="center"/>
              <w:rPr>
                <w:rFonts w:cs="Times New Roman"/>
                <w:szCs w:val="26"/>
                <w:lang w:eastAsia="en-GB"/>
              </w:rPr>
            </w:pPr>
          </w:p>
        </w:tc>
        <w:tc>
          <w:tcPr>
            <w:tcW w:w="3330" w:type="dxa"/>
            <w:vAlign w:val="center"/>
          </w:tcPr>
          <w:p w:rsidR="003C386E" w:rsidRDefault="003C386E" w:rsidP="00F6736C">
            <w:pPr>
              <w:rPr>
                <w:rFonts w:cs="Times New Roman"/>
                <w:szCs w:val="26"/>
                <w:lang w:eastAsia="en-GB"/>
              </w:rPr>
            </w:pPr>
          </w:p>
        </w:tc>
      </w:tr>
      <w:tr w:rsidR="003C386E" w:rsidRPr="0045087C" w:rsidTr="001702D3">
        <w:trPr>
          <w:jc w:val="center"/>
        </w:trPr>
        <w:tc>
          <w:tcPr>
            <w:tcW w:w="558" w:type="dxa"/>
            <w:vAlign w:val="center"/>
          </w:tcPr>
          <w:p w:rsidR="003C386E" w:rsidRPr="0045087C" w:rsidRDefault="003C386E" w:rsidP="0045087C">
            <w:pPr>
              <w:jc w:val="center"/>
              <w:rPr>
                <w:rFonts w:cs="Times New Roman"/>
                <w:szCs w:val="26"/>
                <w:lang w:eastAsia="en-GB"/>
              </w:rPr>
            </w:pPr>
            <w:r>
              <w:rPr>
                <w:rFonts w:cs="Times New Roman"/>
                <w:szCs w:val="26"/>
                <w:lang w:eastAsia="en-GB"/>
              </w:rPr>
              <w:t>1.3</w:t>
            </w:r>
          </w:p>
        </w:tc>
        <w:tc>
          <w:tcPr>
            <w:tcW w:w="3870" w:type="dxa"/>
            <w:vAlign w:val="center"/>
          </w:tcPr>
          <w:p w:rsidR="003C386E" w:rsidRPr="0045087C" w:rsidRDefault="003C386E" w:rsidP="0045087C">
            <w:pPr>
              <w:rPr>
                <w:rFonts w:cs="Times New Roman"/>
                <w:szCs w:val="26"/>
                <w:lang w:eastAsia="en-GB"/>
              </w:rPr>
            </w:pPr>
            <w:r>
              <w:rPr>
                <w:lang w:eastAsia="en-GB"/>
              </w:rPr>
              <w:t>PARAMETER CONFIG</w:t>
            </w:r>
          </w:p>
        </w:tc>
        <w:tc>
          <w:tcPr>
            <w:tcW w:w="1530" w:type="dxa"/>
            <w:vAlign w:val="center"/>
          </w:tcPr>
          <w:p w:rsidR="003C386E" w:rsidRPr="0045087C" w:rsidRDefault="00452C91" w:rsidP="0045087C">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w:t>
            </w:r>
            <w:r w:rsidR="00290A01">
              <w:rPr>
                <w:rFonts w:cs="Times New Roman"/>
                <w:szCs w:val="26"/>
                <w:lang w:eastAsia="en-GB"/>
              </w:rPr>
              <w:t>10</w:t>
            </w:r>
          </w:p>
        </w:tc>
        <w:tc>
          <w:tcPr>
            <w:tcW w:w="3330" w:type="dxa"/>
            <w:vAlign w:val="center"/>
          </w:tcPr>
          <w:p w:rsidR="003C386E" w:rsidRPr="0045087C" w:rsidRDefault="003C386E" w:rsidP="0061531F">
            <w:pPr>
              <w:rPr>
                <w:rFonts w:cs="Times New Roman"/>
                <w:szCs w:val="26"/>
                <w:lang w:eastAsia="en-GB"/>
              </w:rPr>
            </w:pPr>
            <w:r>
              <w:rPr>
                <w:rFonts w:cs="Times New Roman"/>
                <w:szCs w:val="26"/>
                <w:lang w:eastAsia="en-GB"/>
              </w:rPr>
              <w:t>C</w:t>
            </w:r>
            <w:r>
              <w:rPr>
                <w:lang w:eastAsia="en-GB"/>
              </w:rPr>
              <w:t>ác giá trị ngưỡng hoạt động của hệ thống</w:t>
            </w:r>
          </w:p>
        </w:tc>
      </w:tr>
      <w:tr w:rsidR="00A75D87" w:rsidRPr="0045087C" w:rsidTr="001702D3">
        <w:trPr>
          <w:jc w:val="center"/>
        </w:trPr>
        <w:tc>
          <w:tcPr>
            <w:tcW w:w="558" w:type="dxa"/>
            <w:vAlign w:val="center"/>
          </w:tcPr>
          <w:p w:rsidR="00A75D87" w:rsidRPr="0045087C" w:rsidRDefault="00A75D87" w:rsidP="00F6736C">
            <w:pPr>
              <w:jc w:val="center"/>
              <w:rPr>
                <w:rFonts w:cs="Times New Roman"/>
                <w:szCs w:val="26"/>
                <w:lang w:eastAsia="en-GB"/>
              </w:rPr>
            </w:pPr>
          </w:p>
        </w:tc>
        <w:tc>
          <w:tcPr>
            <w:tcW w:w="3870" w:type="dxa"/>
            <w:vAlign w:val="center"/>
          </w:tcPr>
          <w:p w:rsidR="00A75D87" w:rsidRDefault="00A75D87" w:rsidP="00F6736C">
            <w:pPr>
              <w:rPr>
                <w:lang w:eastAsia="en-GB"/>
              </w:rPr>
            </w:pPr>
            <w:r>
              <w:rPr>
                <w:lang w:eastAsia="en-GB"/>
              </w:rPr>
              <w:t>Information Element (I</w:t>
            </w:r>
            <w:r w:rsidR="008C5CFB">
              <w:rPr>
                <w:lang w:eastAsia="en-GB"/>
              </w:rPr>
              <w:t>e</w:t>
            </w:r>
            <w:r>
              <w:rPr>
                <w:lang w:eastAsia="en-GB"/>
              </w:rPr>
              <w:t>s):</w:t>
            </w:r>
          </w:p>
          <w:p w:rsidR="00A75D87" w:rsidRPr="00386108" w:rsidRDefault="00A75D87" w:rsidP="00BB3EFC">
            <w:pPr>
              <w:pStyle w:val="ListParagraph"/>
              <w:numPr>
                <w:ilvl w:val="0"/>
                <w:numId w:val="8"/>
              </w:numPr>
              <w:rPr>
                <w:rFonts w:ascii="Times New Roman" w:hAnsi="Times New Roman"/>
                <w:sz w:val="26"/>
                <w:szCs w:val="26"/>
                <w:lang w:eastAsia="en-GB"/>
              </w:rPr>
            </w:pPr>
            <w:r w:rsidRPr="00386108">
              <w:rPr>
                <w:rFonts w:ascii="Times New Roman" w:hAnsi="Times New Roman"/>
                <w:sz w:val="26"/>
                <w:szCs w:val="26"/>
                <w:lang w:eastAsia="en-GB"/>
              </w:rPr>
              <w:t>ID</w:t>
            </w:r>
          </w:p>
          <w:p w:rsidR="00A75D87" w:rsidRPr="00386108" w:rsidRDefault="00F6736C" w:rsidP="00BB3EFC">
            <w:pPr>
              <w:pStyle w:val="ListParagraph"/>
              <w:numPr>
                <w:ilvl w:val="0"/>
                <w:numId w:val="8"/>
              </w:numPr>
              <w:rPr>
                <w:rFonts w:ascii="Times New Roman" w:hAnsi="Times New Roman"/>
                <w:sz w:val="26"/>
                <w:szCs w:val="26"/>
                <w:lang w:eastAsia="en-GB"/>
              </w:rPr>
            </w:pPr>
            <w:r>
              <w:rPr>
                <w:rFonts w:ascii="Times New Roman" w:hAnsi="Times New Roman"/>
                <w:sz w:val="26"/>
                <w:szCs w:val="26"/>
                <w:lang w:eastAsia="en-GB"/>
              </w:rPr>
              <w:t>PARAMATER CONFIG</w:t>
            </w:r>
          </w:p>
        </w:tc>
        <w:tc>
          <w:tcPr>
            <w:tcW w:w="1530" w:type="dxa"/>
            <w:vAlign w:val="center"/>
          </w:tcPr>
          <w:p w:rsidR="00A75D87" w:rsidRDefault="00A75D87" w:rsidP="00F6736C">
            <w:pPr>
              <w:jc w:val="center"/>
              <w:rPr>
                <w:rFonts w:cs="Times New Roman"/>
                <w:szCs w:val="26"/>
                <w:lang w:eastAsia="en-GB"/>
              </w:rPr>
            </w:pPr>
          </w:p>
        </w:tc>
        <w:tc>
          <w:tcPr>
            <w:tcW w:w="3330" w:type="dxa"/>
            <w:vAlign w:val="center"/>
          </w:tcPr>
          <w:p w:rsidR="00A75D87" w:rsidRDefault="00F6736C" w:rsidP="00F6736C">
            <w:pPr>
              <w:rPr>
                <w:rFonts w:cs="Times New Roman"/>
                <w:szCs w:val="26"/>
                <w:lang w:eastAsia="en-GB"/>
              </w:rPr>
            </w:pPr>
            <w:r>
              <w:rPr>
                <w:rFonts w:cs="Times New Roman"/>
                <w:szCs w:val="26"/>
                <w:lang w:eastAsia="en-GB"/>
              </w:rPr>
              <w:t xml:space="preserve">Toàn bộ giá trị các ngưỡng tham số điều khiển: Bơm đối lưu, bơm cấp nước </w:t>
            </w:r>
            <w:proofErr w:type="gramStart"/>
            <w:r>
              <w:rPr>
                <w:rFonts w:cs="Times New Roman"/>
                <w:szCs w:val="26"/>
                <w:lang w:eastAsia="en-GB"/>
              </w:rPr>
              <w:t>lạnh, …</w:t>
            </w:r>
            <w:proofErr w:type="gramEnd"/>
          </w:p>
        </w:tc>
      </w:tr>
      <w:tr w:rsidR="004D0978" w:rsidRPr="0045087C" w:rsidTr="001702D3">
        <w:trPr>
          <w:jc w:val="center"/>
        </w:trPr>
        <w:tc>
          <w:tcPr>
            <w:tcW w:w="558" w:type="dxa"/>
            <w:vAlign w:val="center"/>
          </w:tcPr>
          <w:p w:rsidR="004D0978" w:rsidRDefault="004D0978" w:rsidP="004D0978">
            <w:pPr>
              <w:jc w:val="center"/>
              <w:rPr>
                <w:rFonts w:cs="Times New Roman"/>
                <w:szCs w:val="26"/>
                <w:lang w:eastAsia="en-GB"/>
              </w:rPr>
            </w:pPr>
            <w:r>
              <w:rPr>
                <w:rFonts w:cs="Times New Roman"/>
                <w:szCs w:val="26"/>
                <w:lang w:eastAsia="en-GB"/>
              </w:rPr>
              <w:t>1.4</w:t>
            </w:r>
          </w:p>
        </w:tc>
        <w:tc>
          <w:tcPr>
            <w:tcW w:w="3870" w:type="dxa"/>
            <w:vAlign w:val="center"/>
          </w:tcPr>
          <w:p w:rsidR="004D0978" w:rsidRPr="00735919" w:rsidRDefault="004D0978" w:rsidP="008D62D9">
            <w:pPr>
              <w:rPr>
                <w:lang w:eastAsia="en-GB"/>
              </w:rPr>
            </w:pPr>
            <w:r>
              <w:rPr>
                <w:lang w:eastAsia="en-GB"/>
              </w:rPr>
              <w:t>TIMER/COUNTER CONFIG</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1|000|00</w:t>
            </w:r>
            <w:r w:rsidR="004D0978">
              <w:rPr>
                <w:rFonts w:cs="Times New Roman"/>
                <w:szCs w:val="26"/>
                <w:lang w:eastAsia="en-GB"/>
              </w:rPr>
              <w:t>11</w:t>
            </w:r>
          </w:p>
        </w:tc>
        <w:tc>
          <w:tcPr>
            <w:tcW w:w="3330" w:type="dxa"/>
            <w:vAlign w:val="center"/>
          </w:tcPr>
          <w:p w:rsidR="004D0978" w:rsidRPr="0045087C" w:rsidRDefault="004D0978" w:rsidP="008D62D9">
            <w:pPr>
              <w:rPr>
                <w:rFonts w:cs="Times New Roman"/>
                <w:szCs w:val="26"/>
                <w:lang w:eastAsia="en-GB"/>
              </w:rPr>
            </w:pPr>
            <w:r>
              <w:rPr>
                <w:rFonts w:cs="Times New Roman"/>
                <w:szCs w:val="26"/>
                <w:lang w:eastAsia="en-GB"/>
              </w:rPr>
              <w:t>Đặt giá trị timer/counter cho VĐK</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386108" w:rsidRDefault="004D0978" w:rsidP="0073495A">
            <w:pPr>
              <w:pStyle w:val="ListParagraph"/>
              <w:numPr>
                <w:ilvl w:val="0"/>
                <w:numId w:val="12"/>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73495A">
            <w:pPr>
              <w:pStyle w:val="ListParagraph"/>
              <w:numPr>
                <w:ilvl w:val="0"/>
                <w:numId w:val="12"/>
              </w:numPr>
              <w:rPr>
                <w:rFonts w:ascii="Times New Roman" w:hAnsi="Times New Roman"/>
                <w:sz w:val="26"/>
                <w:szCs w:val="26"/>
                <w:lang w:eastAsia="en-GB"/>
              </w:rPr>
            </w:pPr>
            <w:r>
              <w:rPr>
                <w:rFonts w:ascii="Times New Roman" w:hAnsi="Times New Roman"/>
                <w:sz w:val="26"/>
                <w:szCs w:val="26"/>
                <w:lang w:eastAsia="en-GB"/>
              </w:rPr>
              <w:t>TIMER/COUNTER</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1.5</w:t>
            </w:r>
          </w:p>
        </w:tc>
        <w:tc>
          <w:tcPr>
            <w:tcW w:w="3870" w:type="dxa"/>
            <w:vAlign w:val="center"/>
          </w:tcPr>
          <w:p w:rsidR="004D0978" w:rsidRPr="0045087C" w:rsidRDefault="004D0978" w:rsidP="0045087C">
            <w:pPr>
              <w:rPr>
                <w:rFonts w:cs="Times New Roman"/>
                <w:szCs w:val="26"/>
                <w:lang w:eastAsia="en-GB"/>
              </w:rPr>
            </w:pPr>
            <w:r>
              <w:rPr>
                <w:lang w:eastAsia="en-GB"/>
              </w:rPr>
              <w:t>CHECK SYSTEM MODE</w:t>
            </w:r>
          </w:p>
        </w:tc>
        <w:tc>
          <w:tcPr>
            <w:tcW w:w="1530" w:type="dxa"/>
            <w:vAlign w:val="center"/>
          </w:tcPr>
          <w:p w:rsidR="004D0978" w:rsidRPr="0045087C" w:rsidRDefault="001138D3" w:rsidP="001138D3">
            <w:pPr>
              <w:jc w:val="center"/>
              <w:rPr>
                <w:rFonts w:cs="Times New Roman"/>
                <w:szCs w:val="26"/>
                <w:lang w:eastAsia="en-GB"/>
              </w:rPr>
            </w:pPr>
            <w:r>
              <w:rPr>
                <w:rFonts w:cs="Times New Roman"/>
                <w:szCs w:val="26"/>
                <w:lang w:eastAsia="en-GB"/>
              </w:rPr>
              <w:t>1|000|0100</w:t>
            </w:r>
          </w:p>
        </w:tc>
        <w:tc>
          <w:tcPr>
            <w:tcW w:w="3330" w:type="dxa"/>
            <w:vAlign w:val="center"/>
          </w:tcPr>
          <w:p w:rsidR="004D0978" w:rsidRPr="0045087C" w:rsidRDefault="004D0978" w:rsidP="0061531F">
            <w:pPr>
              <w:rPr>
                <w:rFonts w:cs="Times New Roman"/>
                <w:szCs w:val="26"/>
                <w:lang w:eastAsia="en-GB"/>
              </w:rPr>
            </w:pPr>
            <w:r>
              <w:rPr>
                <w:lang w:eastAsia="en-GB"/>
              </w:rPr>
              <w:t xml:space="preserve">Kiểm tra chế độ hoạt động </w:t>
            </w:r>
            <w:r>
              <w:rPr>
                <w:lang w:eastAsia="en-GB"/>
              </w:rPr>
              <w:lastRenderedPageBreak/>
              <w:t>của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207E86" w:rsidRDefault="004D0978" w:rsidP="00BB3EFC">
            <w:pPr>
              <w:pStyle w:val="ListParagraph"/>
              <w:numPr>
                <w:ilvl w:val="0"/>
                <w:numId w:val="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1.6</w:t>
            </w:r>
          </w:p>
        </w:tc>
        <w:tc>
          <w:tcPr>
            <w:tcW w:w="3870" w:type="dxa"/>
            <w:vAlign w:val="center"/>
          </w:tcPr>
          <w:p w:rsidR="004D0978" w:rsidRPr="0045087C" w:rsidRDefault="004D0978" w:rsidP="0045087C">
            <w:pPr>
              <w:rPr>
                <w:rFonts w:cs="Times New Roman"/>
                <w:szCs w:val="26"/>
                <w:lang w:eastAsia="en-GB"/>
              </w:rPr>
            </w:pPr>
            <w:r>
              <w:rPr>
                <w:lang w:eastAsia="en-GB"/>
              </w:rPr>
              <w:t>CHECK OUTPUT MODE</w:t>
            </w:r>
          </w:p>
        </w:tc>
        <w:tc>
          <w:tcPr>
            <w:tcW w:w="1530" w:type="dxa"/>
            <w:vAlign w:val="center"/>
          </w:tcPr>
          <w:p w:rsidR="004D0978" w:rsidRPr="0045087C" w:rsidRDefault="004D0978" w:rsidP="00290A01">
            <w:pPr>
              <w:jc w:val="center"/>
              <w:rPr>
                <w:rFonts w:cs="Times New Roman"/>
                <w:szCs w:val="26"/>
                <w:lang w:eastAsia="en-GB"/>
              </w:rPr>
            </w:pPr>
            <w:r>
              <w:rPr>
                <w:rFonts w:cs="Times New Roman"/>
                <w:szCs w:val="26"/>
                <w:lang w:eastAsia="en-GB"/>
              </w:rPr>
              <w:t>1|000|010</w:t>
            </w:r>
            <w:r w:rsidR="001138D3">
              <w:rPr>
                <w:rFonts w:cs="Times New Roman"/>
                <w:szCs w:val="26"/>
                <w:lang w:eastAsia="en-GB"/>
              </w:rPr>
              <w:t>1</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tải</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1.7</w:t>
            </w:r>
          </w:p>
        </w:tc>
        <w:tc>
          <w:tcPr>
            <w:tcW w:w="3870" w:type="dxa"/>
            <w:vAlign w:val="center"/>
          </w:tcPr>
          <w:p w:rsidR="004D0978" w:rsidRPr="0045087C" w:rsidRDefault="004D0978" w:rsidP="0045087C">
            <w:pPr>
              <w:rPr>
                <w:rFonts w:cs="Times New Roman"/>
                <w:szCs w:val="26"/>
                <w:lang w:eastAsia="en-GB"/>
              </w:rPr>
            </w:pPr>
            <w:r>
              <w:rPr>
                <w:lang w:eastAsia="en-GB"/>
              </w:rPr>
              <w:t>CHECK PARAMETER</w:t>
            </w:r>
          </w:p>
        </w:tc>
        <w:tc>
          <w:tcPr>
            <w:tcW w:w="1530" w:type="dxa"/>
            <w:vAlign w:val="center"/>
          </w:tcPr>
          <w:p w:rsidR="004D0978" w:rsidRPr="0045087C" w:rsidRDefault="001138D3" w:rsidP="00290A01">
            <w:pPr>
              <w:jc w:val="center"/>
              <w:rPr>
                <w:rFonts w:cs="Times New Roman"/>
                <w:szCs w:val="26"/>
                <w:lang w:eastAsia="en-GB"/>
              </w:rPr>
            </w:pPr>
            <w:r>
              <w:rPr>
                <w:rFonts w:cs="Times New Roman"/>
                <w:szCs w:val="26"/>
                <w:lang w:eastAsia="en-GB"/>
              </w:rPr>
              <w:t>1|000|01</w:t>
            </w:r>
            <w:r w:rsidR="004D0978">
              <w:rPr>
                <w:rFonts w:cs="Times New Roman"/>
                <w:szCs w:val="26"/>
                <w:lang w:eastAsia="en-GB"/>
              </w:rPr>
              <w:t>1</w:t>
            </w:r>
            <w:r>
              <w:rPr>
                <w:rFonts w:cs="Times New Roman"/>
                <w:szCs w:val="26"/>
                <w:lang w:eastAsia="en-GB"/>
              </w:rPr>
              <w:t>0</w:t>
            </w:r>
          </w:p>
        </w:tc>
        <w:tc>
          <w:tcPr>
            <w:tcW w:w="3330" w:type="dxa"/>
            <w:vAlign w:val="center"/>
          </w:tcPr>
          <w:p w:rsidR="004D0978" w:rsidRPr="0045087C" w:rsidRDefault="004D0978" w:rsidP="0061531F">
            <w:pPr>
              <w:rPr>
                <w:rFonts w:cs="Times New Roman"/>
                <w:szCs w:val="26"/>
                <w:lang w:eastAsia="en-GB"/>
              </w:rPr>
            </w:pPr>
            <w:r>
              <w:rPr>
                <w:lang w:eastAsia="en-GB"/>
              </w:rPr>
              <w:t>Kiểm tra giá trị ngưỡng đang cài đặt ở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1.8</w:t>
            </w:r>
          </w:p>
        </w:tc>
        <w:tc>
          <w:tcPr>
            <w:tcW w:w="3870" w:type="dxa"/>
            <w:vAlign w:val="center"/>
          </w:tcPr>
          <w:p w:rsidR="004D0978" w:rsidRPr="0045087C" w:rsidRDefault="004D0978" w:rsidP="002C5408">
            <w:pPr>
              <w:rPr>
                <w:rFonts w:cs="Times New Roman"/>
                <w:szCs w:val="26"/>
                <w:lang w:eastAsia="en-GB"/>
              </w:rPr>
            </w:pPr>
            <w:r>
              <w:rPr>
                <w:lang w:eastAsia="en-GB"/>
              </w:rPr>
              <w:t>CHECK TIMER/COUNTER</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1|000|011</w:t>
            </w:r>
            <w:r w:rsidR="004D0978">
              <w:rPr>
                <w:rFonts w:cs="Times New Roman"/>
                <w:szCs w:val="26"/>
                <w:lang w:eastAsia="en-GB"/>
              </w:rPr>
              <w:t>1</w:t>
            </w:r>
          </w:p>
        </w:tc>
        <w:tc>
          <w:tcPr>
            <w:tcW w:w="3330" w:type="dxa"/>
            <w:vAlign w:val="center"/>
          </w:tcPr>
          <w:p w:rsidR="004D0978" w:rsidRPr="0045087C" w:rsidRDefault="004D0978" w:rsidP="00692DEA">
            <w:pPr>
              <w:rPr>
                <w:rFonts w:cs="Times New Roman"/>
                <w:szCs w:val="26"/>
                <w:lang w:eastAsia="en-GB"/>
              </w:rPr>
            </w:pPr>
            <w:r>
              <w:rPr>
                <w:lang w:eastAsia="en-GB"/>
              </w:rPr>
              <w:t>Kiểm tra giá TIMER và COUNTER đang  cài đặt ở Module</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181E7A" w:rsidRDefault="004D0978" w:rsidP="0073495A">
            <w:pPr>
              <w:pStyle w:val="ListParagraph"/>
              <w:numPr>
                <w:ilvl w:val="0"/>
                <w:numId w:val="3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CD4F29" w:rsidRPr="0045087C" w:rsidTr="00CD4F29">
        <w:trPr>
          <w:jc w:val="center"/>
        </w:trPr>
        <w:tc>
          <w:tcPr>
            <w:tcW w:w="558" w:type="dxa"/>
            <w:shd w:val="clear" w:color="auto" w:fill="FFFF00"/>
            <w:vAlign w:val="center"/>
          </w:tcPr>
          <w:p w:rsidR="00CD4F29" w:rsidRPr="0045087C" w:rsidRDefault="00CD4F29" w:rsidP="00CD4F29">
            <w:pPr>
              <w:jc w:val="center"/>
              <w:rPr>
                <w:rFonts w:cs="Times New Roman"/>
                <w:szCs w:val="26"/>
                <w:lang w:eastAsia="en-GB"/>
              </w:rPr>
            </w:pPr>
            <w:r>
              <w:rPr>
                <w:rFonts w:cs="Times New Roman"/>
                <w:szCs w:val="26"/>
                <w:lang w:eastAsia="en-GB"/>
              </w:rPr>
              <w:t>1.9</w:t>
            </w:r>
          </w:p>
        </w:tc>
        <w:tc>
          <w:tcPr>
            <w:tcW w:w="3870" w:type="dxa"/>
            <w:shd w:val="clear" w:color="auto" w:fill="FFFF00"/>
            <w:vAlign w:val="center"/>
          </w:tcPr>
          <w:p w:rsidR="00CD4F29" w:rsidRPr="0045087C" w:rsidRDefault="00CD4F29" w:rsidP="00CD4F29">
            <w:pPr>
              <w:rPr>
                <w:rFonts w:cs="Times New Roman"/>
                <w:szCs w:val="26"/>
                <w:lang w:eastAsia="en-GB"/>
              </w:rPr>
            </w:pPr>
            <w:r>
              <w:rPr>
                <w:lang w:eastAsia="en-GB"/>
              </w:rPr>
              <w:t>CHECK SYSTEM STATUS</w:t>
            </w:r>
          </w:p>
        </w:tc>
        <w:tc>
          <w:tcPr>
            <w:tcW w:w="1530" w:type="dxa"/>
            <w:shd w:val="clear" w:color="auto" w:fill="FFFF00"/>
            <w:vAlign w:val="center"/>
          </w:tcPr>
          <w:p w:rsidR="00CD4F29" w:rsidRPr="0045087C" w:rsidRDefault="00CD4F29" w:rsidP="00CD4F29">
            <w:pPr>
              <w:jc w:val="center"/>
              <w:rPr>
                <w:rFonts w:cs="Times New Roman"/>
                <w:szCs w:val="26"/>
                <w:lang w:eastAsia="en-GB"/>
              </w:rPr>
            </w:pPr>
            <w:r>
              <w:rPr>
                <w:rFonts w:cs="Times New Roman"/>
                <w:szCs w:val="26"/>
                <w:lang w:eastAsia="en-GB"/>
              </w:rPr>
              <w:t>1|000|1000</w:t>
            </w:r>
          </w:p>
        </w:tc>
        <w:tc>
          <w:tcPr>
            <w:tcW w:w="3330" w:type="dxa"/>
            <w:shd w:val="clear" w:color="auto" w:fill="FFFF00"/>
            <w:vAlign w:val="center"/>
          </w:tcPr>
          <w:p w:rsidR="00CD4F29" w:rsidRPr="0045087C" w:rsidRDefault="00CD4F29" w:rsidP="00CD4F29">
            <w:pPr>
              <w:rPr>
                <w:rFonts w:cs="Times New Roman"/>
                <w:szCs w:val="26"/>
                <w:lang w:eastAsia="en-GB"/>
              </w:rPr>
            </w:pPr>
            <w:r>
              <w:rPr>
                <w:lang w:eastAsia="en-GB"/>
              </w:rPr>
              <w:t>Gửi yêu cầu cập nhật SENSOR VALUE và ON/OFF STATUS</w:t>
            </w:r>
          </w:p>
        </w:tc>
      </w:tr>
      <w:tr w:rsidR="00CD4F29" w:rsidRPr="0045087C" w:rsidTr="00CD4F29">
        <w:trPr>
          <w:jc w:val="center"/>
        </w:trPr>
        <w:tc>
          <w:tcPr>
            <w:tcW w:w="558" w:type="dxa"/>
            <w:shd w:val="clear" w:color="auto" w:fill="FFFF00"/>
            <w:vAlign w:val="center"/>
          </w:tcPr>
          <w:p w:rsidR="00CD4F29" w:rsidRPr="0045087C" w:rsidRDefault="00CD4F29" w:rsidP="00CD4F29">
            <w:pPr>
              <w:jc w:val="center"/>
              <w:rPr>
                <w:rFonts w:cs="Times New Roman"/>
                <w:szCs w:val="26"/>
                <w:lang w:eastAsia="en-GB"/>
              </w:rPr>
            </w:pPr>
          </w:p>
        </w:tc>
        <w:tc>
          <w:tcPr>
            <w:tcW w:w="3870" w:type="dxa"/>
            <w:shd w:val="clear" w:color="auto" w:fill="FFFF00"/>
            <w:vAlign w:val="center"/>
          </w:tcPr>
          <w:p w:rsidR="00CD4F29" w:rsidRDefault="00CD4F29" w:rsidP="00CD4F29">
            <w:pPr>
              <w:rPr>
                <w:lang w:eastAsia="en-GB"/>
              </w:rPr>
            </w:pPr>
            <w:r>
              <w:rPr>
                <w:lang w:eastAsia="en-GB"/>
              </w:rPr>
              <w:t>Information Element (Ies):</w:t>
            </w:r>
          </w:p>
          <w:p w:rsidR="00CD4F29" w:rsidRPr="00CD4F29" w:rsidRDefault="00CD4F29" w:rsidP="0073495A">
            <w:pPr>
              <w:pStyle w:val="ListParagraph"/>
              <w:numPr>
                <w:ilvl w:val="0"/>
                <w:numId w:val="38"/>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shd w:val="clear" w:color="auto" w:fill="FFFF00"/>
            <w:vAlign w:val="center"/>
          </w:tcPr>
          <w:p w:rsidR="00CD4F29" w:rsidRDefault="00CD4F29" w:rsidP="00CD4F29">
            <w:pPr>
              <w:jc w:val="center"/>
              <w:rPr>
                <w:rFonts w:cs="Times New Roman"/>
                <w:szCs w:val="26"/>
                <w:lang w:eastAsia="en-GB"/>
              </w:rPr>
            </w:pPr>
          </w:p>
        </w:tc>
        <w:tc>
          <w:tcPr>
            <w:tcW w:w="3330" w:type="dxa"/>
            <w:shd w:val="clear" w:color="auto" w:fill="FFFF00"/>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II</w:t>
            </w:r>
          </w:p>
        </w:tc>
        <w:tc>
          <w:tcPr>
            <w:tcW w:w="3870" w:type="dxa"/>
            <w:vAlign w:val="center"/>
          </w:tcPr>
          <w:p w:rsidR="00CD4F29" w:rsidRPr="0045087C" w:rsidRDefault="00CD4F29" w:rsidP="00CD4F29">
            <w:pPr>
              <w:jc w:val="center"/>
              <w:rPr>
                <w:rFonts w:cs="Times New Roman"/>
                <w:b/>
                <w:szCs w:val="26"/>
                <w:lang w:eastAsia="en-GB"/>
              </w:rPr>
            </w:pPr>
            <w:r w:rsidRPr="0045087C">
              <w:rPr>
                <w:rFonts w:cs="Times New Roman"/>
                <w:b/>
                <w:szCs w:val="26"/>
                <w:lang w:eastAsia="en-GB"/>
              </w:rPr>
              <w:t>Cảnh báo</w:t>
            </w:r>
          </w:p>
        </w:tc>
        <w:tc>
          <w:tcPr>
            <w:tcW w:w="1530" w:type="dxa"/>
            <w:vAlign w:val="center"/>
          </w:tcPr>
          <w:p w:rsidR="00CD4F29" w:rsidRPr="0045087C" w:rsidRDefault="00CD4F29" w:rsidP="00CD4F29">
            <w:pPr>
              <w:jc w:val="center"/>
              <w:rPr>
                <w:rFonts w:cs="Times New Roman"/>
                <w:szCs w:val="26"/>
                <w:lang w:eastAsia="en-GB"/>
              </w:rPr>
            </w:pPr>
          </w:p>
        </w:tc>
        <w:tc>
          <w:tcPr>
            <w:tcW w:w="3330" w:type="dxa"/>
            <w:vAlign w:val="center"/>
          </w:tcPr>
          <w:p w:rsidR="00CD4F29" w:rsidRPr="0045087C" w:rsidRDefault="00CD4F29" w:rsidP="00CD4F29">
            <w:pPr>
              <w:rPr>
                <w:rFonts w:cs="Times New Roman"/>
                <w:szCs w:val="26"/>
                <w:lang w:eastAsia="en-GB"/>
              </w:rPr>
            </w:pPr>
            <w:r w:rsidRPr="006F6322">
              <w:rPr>
                <w:rFonts w:cs="Times New Roman"/>
                <w:i/>
                <w:color w:val="FF0000"/>
                <w:szCs w:val="26"/>
                <w:lang w:eastAsia="en-GB"/>
              </w:rPr>
              <w:t xml:space="preserve">(Message type: </w:t>
            </w:r>
            <w:r>
              <w:rPr>
                <w:rFonts w:cs="Times New Roman"/>
                <w:i/>
                <w:color w:val="FF0000"/>
                <w:szCs w:val="26"/>
                <w:lang w:eastAsia="en-GB"/>
              </w:rPr>
              <w:t>0</w:t>
            </w:r>
            <w:r w:rsidRPr="006F6322">
              <w:rPr>
                <w:rFonts w:cs="Times New Roman"/>
                <w:i/>
                <w:color w:val="FF0000"/>
                <w:szCs w:val="26"/>
                <w:lang w:eastAsia="en-GB"/>
              </w:rPr>
              <w:t>0</w:t>
            </w:r>
            <w:r>
              <w:rPr>
                <w:rFonts w:cs="Times New Roman"/>
                <w:i/>
                <w:color w:val="FF0000"/>
                <w:szCs w:val="26"/>
                <w:lang w:eastAsia="en-GB"/>
              </w:rPr>
              <w:t>1</w:t>
            </w:r>
            <w:r w:rsidRPr="006F6322">
              <w:rPr>
                <w:rFonts w:cs="Times New Roman"/>
                <w:i/>
                <w:color w:val="FF0000"/>
                <w:szCs w:val="26"/>
                <w:lang w:eastAsia="en-GB"/>
              </w:rPr>
              <w:t>)</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2.1</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ALARM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1|001|0000</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Xác nhận đã nhận được bản tin cảnh báo từ Module gửi lên Server.</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Default="00CD4F29" w:rsidP="0073495A">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ID</w:t>
            </w:r>
          </w:p>
          <w:p w:rsidR="00CD4F29" w:rsidRPr="00386108" w:rsidRDefault="00CD4F29" w:rsidP="0073495A">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2.2</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ALARM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1|001|0001</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Xác nhận đã nhận được bản tin hủy cảnh báo (Alarm Clearance) từ Module gửi lên Server.</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Default="00CD4F29" w:rsidP="0073495A">
            <w:pPr>
              <w:pStyle w:val="ListParagraph"/>
              <w:numPr>
                <w:ilvl w:val="0"/>
                <w:numId w:val="27"/>
              </w:numPr>
              <w:rPr>
                <w:rFonts w:ascii="Times New Roman" w:hAnsi="Times New Roman"/>
                <w:sz w:val="26"/>
                <w:szCs w:val="26"/>
                <w:lang w:eastAsia="en-GB"/>
              </w:rPr>
            </w:pPr>
            <w:r>
              <w:rPr>
                <w:rFonts w:ascii="Times New Roman" w:hAnsi="Times New Roman"/>
                <w:sz w:val="26"/>
                <w:szCs w:val="26"/>
                <w:lang w:eastAsia="en-GB"/>
              </w:rPr>
              <w:t>ID</w:t>
            </w:r>
          </w:p>
          <w:p w:rsidR="00CD4F29" w:rsidRPr="00386108" w:rsidRDefault="00CD4F29" w:rsidP="0073495A">
            <w:pPr>
              <w:pStyle w:val="ListParagraph"/>
              <w:numPr>
                <w:ilvl w:val="0"/>
                <w:numId w:val="27"/>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III</w:t>
            </w:r>
          </w:p>
        </w:tc>
        <w:tc>
          <w:tcPr>
            <w:tcW w:w="3870" w:type="dxa"/>
            <w:vAlign w:val="center"/>
          </w:tcPr>
          <w:p w:rsidR="00CD4F29" w:rsidRPr="0045087C" w:rsidRDefault="00CD4F29" w:rsidP="00CD4F29">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530" w:type="dxa"/>
            <w:vAlign w:val="center"/>
          </w:tcPr>
          <w:p w:rsidR="00CD4F29" w:rsidRPr="0045087C" w:rsidRDefault="00CD4F29" w:rsidP="00CD4F29">
            <w:pPr>
              <w:jc w:val="center"/>
              <w:rPr>
                <w:rFonts w:cs="Times New Roman"/>
                <w:szCs w:val="26"/>
                <w:lang w:eastAsia="en-GB"/>
              </w:rPr>
            </w:pPr>
          </w:p>
        </w:tc>
        <w:tc>
          <w:tcPr>
            <w:tcW w:w="3330" w:type="dxa"/>
            <w:vAlign w:val="center"/>
          </w:tcPr>
          <w:p w:rsidR="00CD4F29" w:rsidRPr="0045087C" w:rsidRDefault="00CD4F29" w:rsidP="00CD4F29">
            <w:pPr>
              <w:rPr>
                <w:rFonts w:cs="Times New Roman"/>
                <w:szCs w:val="26"/>
                <w:lang w:eastAsia="en-GB"/>
              </w:rPr>
            </w:pPr>
            <w:r>
              <w:rPr>
                <w:rFonts w:cs="Times New Roman"/>
                <w:i/>
                <w:color w:val="FF0000"/>
                <w:szCs w:val="26"/>
                <w:lang w:eastAsia="en-GB"/>
              </w:rPr>
              <w:t>(Message type: 01</w:t>
            </w:r>
            <w:r w:rsidRPr="006F6322">
              <w:rPr>
                <w:rFonts w:cs="Times New Roman"/>
                <w:i/>
                <w:color w:val="FF0000"/>
                <w:szCs w:val="26"/>
                <w:lang w:eastAsia="en-GB"/>
              </w:rPr>
              <w:t>0)</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3.1</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ID ASSIGNMENT</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1|010|0000</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Phân phối ID cho Module (với một SIM cho trước), dùng cho quá trình khởi tạo một Module mới hoặc tái quy hoạch ID.</w:t>
            </w:r>
          </w:p>
        </w:tc>
      </w:tr>
      <w:tr w:rsidR="00CD4F29" w:rsidRPr="0045087C" w:rsidTr="001702D3">
        <w:trPr>
          <w:trHeight w:val="984"/>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386108" w:rsidRDefault="00CD4F29" w:rsidP="0073495A">
            <w:pPr>
              <w:pStyle w:val="ListParagraph"/>
              <w:numPr>
                <w:ilvl w:val="0"/>
                <w:numId w:val="28"/>
              </w:numPr>
              <w:rPr>
                <w:del w:id="0" w:author="Tamjindo" w:date="2016-12-17T10:35:00Z"/>
                <w:rFonts w:ascii="Times New Roman" w:hAnsi="Times New Roman"/>
                <w:sz w:val="26"/>
                <w:szCs w:val="26"/>
                <w:lang w:eastAsia="en-GB"/>
              </w:rPr>
            </w:pPr>
            <w:del w:id="1" w:author="Tamjindo" w:date="2016-12-17T10:35:00Z">
              <w:r>
                <w:rPr>
                  <w:rFonts w:ascii="Times New Roman" w:hAnsi="Times New Roman"/>
                  <w:sz w:val="26"/>
                  <w:szCs w:val="26"/>
                  <w:lang w:eastAsia="en-GB"/>
                </w:rPr>
                <w:delText>IMSI</w:delText>
              </w:r>
            </w:del>
          </w:p>
          <w:p w:rsidR="00CD4F29" w:rsidRPr="00386108" w:rsidRDefault="00CD4F29" w:rsidP="0073495A">
            <w:pPr>
              <w:pStyle w:val="ListParagraph"/>
              <w:numPr>
                <w:ilvl w:val="0"/>
                <w:numId w:val="28"/>
              </w:numPr>
              <w:rPr>
                <w:ins w:id="2" w:author="Tamjindo" w:date="2016-12-17T10:35:00Z"/>
                <w:rFonts w:ascii="Times New Roman" w:hAnsi="Times New Roman"/>
                <w:sz w:val="26"/>
                <w:szCs w:val="26"/>
                <w:lang w:eastAsia="en-GB"/>
              </w:rPr>
            </w:pPr>
            <w:ins w:id="3" w:author="Tamjindo" w:date="2016-12-17T10:35:00Z">
              <w:r>
                <w:rPr>
                  <w:rFonts w:ascii="Times New Roman" w:hAnsi="Times New Roman"/>
                  <w:sz w:val="26"/>
                  <w:szCs w:val="26"/>
                  <w:lang w:eastAsia="en-GB"/>
                </w:rPr>
                <w:t>SIM</w:t>
              </w:r>
            </w:ins>
          </w:p>
          <w:p w:rsidR="00CD4F29" w:rsidRPr="00386108" w:rsidRDefault="00CD4F29" w:rsidP="0073495A">
            <w:pPr>
              <w:pStyle w:val="ListParagraph"/>
              <w:numPr>
                <w:ilvl w:val="0"/>
                <w:numId w:val="28"/>
              </w:numPr>
              <w:rPr>
                <w:rFonts w:ascii="Times New Roman" w:hAnsi="Times New Roman"/>
                <w:sz w:val="26"/>
                <w:szCs w:val="26"/>
                <w:lang w:eastAsia="en-GB"/>
              </w:rPr>
            </w:pPr>
            <w:r>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3.2</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CHECK MODULE ID</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1|010|0001</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Kiểm tra ID của một Module nào đó (SIM đã biết trước)</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DD56C9" w:rsidRDefault="00CD4F29" w:rsidP="0073495A">
            <w:pPr>
              <w:pStyle w:val="ListParagraph"/>
              <w:numPr>
                <w:ilvl w:val="0"/>
                <w:numId w:val="25"/>
              </w:numPr>
              <w:rPr>
                <w:rFonts w:ascii="Times New Roman" w:hAnsi="Times New Roman"/>
                <w:sz w:val="26"/>
                <w:szCs w:val="26"/>
                <w:lang w:eastAsia="en-GB"/>
              </w:rPr>
            </w:pPr>
            <w:del w:id="4" w:author="Tamjindo" w:date="2016-12-17T10:35:00Z">
              <w:r>
                <w:rPr>
                  <w:rFonts w:ascii="Times New Roman" w:hAnsi="Times New Roman"/>
                  <w:sz w:val="26"/>
                  <w:szCs w:val="26"/>
                  <w:lang w:eastAsia="en-GB"/>
                </w:rPr>
                <w:delText>IMSI</w:delText>
              </w:r>
            </w:del>
            <w:ins w:id="5" w:author="Tamjindo" w:date="2016-12-17T10:35:00Z">
              <w:r>
                <w:rPr>
                  <w:rFonts w:ascii="Times New Roman" w:hAnsi="Times New Roman"/>
                  <w:sz w:val="26"/>
                  <w:szCs w:val="26"/>
                  <w:lang w:eastAsia="en-GB"/>
                </w:rPr>
                <w:t>SIM</w:t>
              </w:r>
            </w:ins>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3.3</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CHECK ACCOUNT</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1|010|0010</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Kiểm tra tiền và dung lượng trong tài khoản SIM của Module</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Default="00CD4F29" w:rsidP="00CD4F29">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ID</w:t>
            </w:r>
          </w:p>
          <w:p w:rsidR="00CD4F29" w:rsidRPr="00386108" w:rsidRDefault="00CD4F29" w:rsidP="00CD4F29">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CHECK MONEY/DATA</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3.4</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RECHARGE ACCOUNT</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1|010|0011</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Gửi mã thẻ cào xuống Module để nạp. Sau khi nhận được bản tin này, Module sẽ thực hiện việc nạp thẻ.</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386108" w:rsidRDefault="00CD4F29" w:rsidP="00CD4F29">
            <w:pPr>
              <w:pStyle w:val="ListParagraph"/>
              <w:numPr>
                <w:ilvl w:val="0"/>
                <w:numId w:val="6"/>
              </w:numPr>
              <w:rPr>
                <w:rFonts w:ascii="Times New Roman" w:hAnsi="Times New Roman"/>
                <w:sz w:val="26"/>
                <w:szCs w:val="26"/>
                <w:lang w:eastAsia="en-GB"/>
              </w:rPr>
            </w:pPr>
            <w:r w:rsidRPr="00386108">
              <w:rPr>
                <w:rFonts w:ascii="Times New Roman" w:hAnsi="Times New Roman"/>
                <w:sz w:val="26"/>
                <w:szCs w:val="26"/>
                <w:lang w:eastAsia="en-GB"/>
              </w:rPr>
              <w:t>ID</w:t>
            </w:r>
          </w:p>
          <w:p w:rsidR="00CD4F29" w:rsidRPr="00386108" w:rsidRDefault="00CD4F29" w:rsidP="00CD4F29">
            <w:pPr>
              <w:pStyle w:val="ListParagraph"/>
              <w:numPr>
                <w:ilvl w:val="0"/>
                <w:numId w:val="6"/>
              </w:numPr>
              <w:rPr>
                <w:rFonts w:ascii="Times New Roman" w:hAnsi="Times New Roman"/>
                <w:sz w:val="26"/>
                <w:szCs w:val="26"/>
                <w:lang w:eastAsia="en-GB"/>
              </w:rPr>
            </w:pPr>
            <w:r>
              <w:rPr>
                <w:rFonts w:ascii="Times New Roman" w:hAnsi="Times New Roman"/>
                <w:sz w:val="26"/>
                <w:szCs w:val="26"/>
                <w:lang w:eastAsia="en-GB"/>
              </w:rPr>
              <w:t>CARD CODE</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r>
              <w:rPr>
                <w:rFonts w:cs="Times New Roman"/>
                <w:szCs w:val="26"/>
                <w:lang w:eastAsia="en-GB"/>
              </w:rPr>
              <w:t>CARD CODE: Mã thẻ cào</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3.5</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PASS RESET</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1|010|0100</w:t>
            </w:r>
          </w:p>
        </w:tc>
        <w:tc>
          <w:tcPr>
            <w:tcW w:w="3330" w:type="dxa"/>
            <w:vAlign w:val="center"/>
          </w:tcPr>
          <w:p w:rsidR="00CD4F29" w:rsidRPr="0045087C" w:rsidRDefault="00CD4F29" w:rsidP="00CD4F29">
            <w:pPr>
              <w:rPr>
                <w:rFonts w:cs="Times New Roman"/>
                <w:szCs w:val="26"/>
                <w:lang w:eastAsia="en-GB"/>
              </w:rPr>
            </w:pPr>
            <w:r>
              <w:rPr>
                <w:rFonts w:cs="Times New Roman"/>
                <w:szCs w:val="26"/>
                <w:lang w:eastAsia="en-GB"/>
              </w:rPr>
              <w:t>Reset mật khẩu về mặc định cho Module</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D56A4F" w:rsidRDefault="00CD4F29" w:rsidP="00CD4F29">
            <w:pPr>
              <w:pStyle w:val="ListParagraph"/>
              <w:numPr>
                <w:ilvl w:val="0"/>
                <w:numId w:val="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shd w:val="clear" w:color="auto" w:fill="FBD4B4" w:themeFill="accent6" w:themeFillTint="66"/>
            <w:vAlign w:val="center"/>
          </w:tcPr>
          <w:p w:rsidR="00CD4F29" w:rsidRPr="0045087C" w:rsidRDefault="00CD4F29" w:rsidP="00CD4F29">
            <w:pPr>
              <w:jc w:val="center"/>
              <w:rPr>
                <w:rFonts w:cs="Times New Roman"/>
                <w:szCs w:val="26"/>
                <w:lang w:eastAsia="en-GB"/>
              </w:rPr>
            </w:pPr>
            <w:r>
              <w:rPr>
                <w:rFonts w:cs="Times New Roman"/>
                <w:szCs w:val="26"/>
                <w:lang w:eastAsia="en-GB"/>
              </w:rPr>
              <w:t>3.6</w:t>
            </w:r>
          </w:p>
        </w:tc>
        <w:tc>
          <w:tcPr>
            <w:tcW w:w="3870" w:type="dxa"/>
            <w:shd w:val="clear" w:color="auto" w:fill="FBD4B4" w:themeFill="accent6" w:themeFillTint="66"/>
            <w:vAlign w:val="center"/>
          </w:tcPr>
          <w:p w:rsidR="00CD4F29" w:rsidRDefault="00CD4F29" w:rsidP="00CD4F29">
            <w:pPr>
              <w:rPr>
                <w:lang w:eastAsia="en-GB"/>
              </w:rPr>
            </w:pPr>
            <w:r>
              <w:rPr>
                <w:lang w:eastAsia="en-GB"/>
              </w:rPr>
              <w:t>NEW MODULE CONFIRM</w:t>
            </w:r>
          </w:p>
        </w:tc>
        <w:tc>
          <w:tcPr>
            <w:tcW w:w="1530" w:type="dxa"/>
            <w:shd w:val="clear" w:color="auto" w:fill="FBD4B4" w:themeFill="accent6" w:themeFillTint="66"/>
            <w:vAlign w:val="center"/>
          </w:tcPr>
          <w:p w:rsidR="00CD4F29" w:rsidRDefault="00CD4F29" w:rsidP="00CD4F29">
            <w:pPr>
              <w:jc w:val="center"/>
              <w:rPr>
                <w:rFonts w:cs="Times New Roman"/>
                <w:szCs w:val="26"/>
                <w:lang w:eastAsia="en-GB"/>
              </w:rPr>
            </w:pPr>
            <w:r>
              <w:rPr>
                <w:rFonts w:cs="Times New Roman"/>
                <w:szCs w:val="26"/>
                <w:lang w:eastAsia="en-GB"/>
              </w:rPr>
              <w:t>1|010|0101</w:t>
            </w:r>
          </w:p>
        </w:tc>
        <w:tc>
          <w:tcPr>
            <w:tcW w:w="3330" w:type="dxa"/>
            <w:shd w:val="clear" w:color="auto" w:fill="FBD4B4" w:themeFill="accent6" w:themeFillTint="66"/>
            <w:vAlign w:val="center"/>
          </w:tcPr>
          <w:p w:rsidR="00CD4F29" w:rsidRDefault="00CD4F29" w:rsidP="00CD4F29">
            <w:pPr>
              <w:rPr>
                <w:rFonts w:cs="Times New Roman"/>
                <w:szCs w:val="26"/>
                <w:lang w:eastAsia="en-GB"/>
              </w:rPr>
            </w:pPr>
            <w:r>
              <w:rPr>
                <w:rFonts w:cs="Times New Roman"/>
                <w:szCs w:val="26"/>
                <w:lang w:eastAsia="en-GB"/>
              </w:rPr>
              <w:t>Xác nhận đã nhận được bản tin NEW MODULE NOTIFY</w:t>
            </w:r>
          </w:p>
        </w:tc>
      </w:tr>
      <w:tr w:rsidR="00CD4F29" w:rsidRPr="0045087C" w:rsidTr="001702D3">
        <w:trPr>
          <w:jc w:val="center"/>
        </w:trPr>
        <w:tc>
          <w:tcPr>
            <w:tcW w:w="558" w:type="dxa"/>
            <w:shd w:val="clear" w:color="auto" w:fill="FBD4B4" w:themeFill="accent6" w:themeFillTint="66"/>
            <w:vAlign w:val="center"/>
          </w:tcPr>
          <w:p w:rsidR="00CD4F29" w:rsidRPr="0045087C" w:rsidRDefault="00CD4F29" w:rsidP="00CD4F29">
            <w:pPr>
              <w:jc w:val="center"/>
              <w:rPr>
                <w:rFonts w:cs="Times New Roman"/>
                <w:szCs w:val="26"/>
                <w:lang w:eastAsia="en-GB"/>
              </w:rPr>
            </w:pPr>
          </w:p>
        </w:tc>
        <w:tc>
          <w:tcPr>
            <w:tcW w:w="3870" w:type="dxa"/>
            <w:shd w:val="clear" w:color="auto" w:fill="FBD4B4" w:themeFill="accent6" w:themeFillTint="66"/>
            <w:vAlign w:val="center"/>
          </w:tcPr>
          <w:p w:rsidR="00CD4F29" w:rsidRDefault="00CD4F29" w:rsidP="00CD4F29">
            <w:pPr>
              <w:rPr>
                <w:lang w:eastAsia="en-GB"/>
              </w:rPr>
            </w:pPr>
            <w:r>
              <w:rPr>
                <w:lang w:eastAsia="en-GB"/>
              </w:rPr>
              <w:t>Information Element (Ies):</w:t>
            </w:r>
          </w:p>
          <w:p w:rsidR="00CD4F29" w:rsidRDefault="00CD4F29" w:rsidP="00CD4F29">
            <w:pPr>
              <w:ind w:left="360"/>
              <w:rPr>
                <w:szCs w:val="26"/>
                <w:lang w:eastAsia="en-GB"/>
              </w:rPr>
            </w:pPr>
            <w:r>
              <w:rPr>
                <w:szCs w:val="26"/>
                <w:lang w:eastAsia="en-GB"/>
              </w:rPr>
              <w:t>1)  IMSI</w:t>
            </w:r>
          </w:p>
          <w:p w:rsidR="00CD4F29" w:rsidRPr="00C35B30" w:rsidRDefault="00CD4F29" w:rsidP="00CD4F29">
            <w:pPr>
              <w:ind w:left="360"/>
              <w:rPr>
                <w:szCs w:val="26"/>
                <w:lang w:eastAsia="en-GB"/>
              </w:rPr>
            </w:pPr>
          </w:p>
        </w:tc>
        <w:tc>
          <w:tcPr>
            <w:tcW w:w="1530" w:type="dxa"/>
            <w:shd w:val="clear" w:color="auto" w:fill="FBD4B4" w:themeFill="accent6" w:themeFillTint="66"/>
            <w:vAlign w:val="center"/>
          </w:tcPr>
          <w:p w:rsidR="00CD4F29" w:rsidRDefault="00CD4F29" w:rsidP="00CD4F29">
            <w:pPr>
              <w:jc w:val="center"/>
              <w:rPr>
                <w:rFonts w:cs="Times New Roman"/>
                <w:szCs w:val="26"/>
                <w:lang w:eastAsia="en-GB"/>
              </w:rPr>
            </w:pPr>
          </w:p>
        </w:tc>
        <w:tc>
          <w:tcPr>
            <w:tcW w:w="3330" w:type="dxa"/>
            <w:shd w:val="clear" w:color="auto" w:fill="FBD4B4" w:themeFill="accent6" w:themeFillTint="66"/>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IV</w:t>
            </w:r>
          </w:p>
        </w:tc>
        <w:tc>
          <w:tcPr>
            <w:tcW w:w="3870" w:type="dxa"/>
            <w:vAlign w:val="center"/>
          </w:tcPr>
          <w:p w:rsidR="00CD4F29" w:rsidRPr="0061531F" w:rsidRDefault="00CD4F29" w:rsidP="00CD4F29">
            <w:pPr>
              <w:jc w:val="center"/>
              <w:rPr>
                <w:rFonts w:cs="Times New Roman"/>
                <w:b/>
                <w:szCs w:val="26"/>
                <w:lang w:eastAsia="en-GB"/>
              </w:rPr>
            </w:pPr>
            <w:r w:rsidRPr="0061531F">
              <w:rPr>
                <w:rFonts w:cs="Times New Roman"/>
                <w:b/>
                <w:szCs w:val="26"/>
                <w:lang w:eastAsia="en-GB"/>
              </w:rPr>
              <w:t>Emergency Stop</w:t>
            </w:r>
          </w:p>
        </w:tc>
        <w:tc>
          <w:tcPr>
            <w:tcW w:w="1530" w:type="dxa"/>
            <w:vAlign w:val="center"/>
          </w:tcPr>
          <w:p w:rsidR="00CD4F29" w:rsidRPr="0045087C" w:rsidRDefault="00CD4F29" w:rsidP="00CD4F29">
            <w:pPr>
              <w:jc w:val="center"/>
              <w:rPr>
                <w:rFonts w:cs="Times New Roman"/>
                <w:szCs w:val="26"/>
                <w:lang w:eastAsia="en-GB"/>
              </w:rPr>
            </w:pPr>
          </w:p>
        </w:tc>
        <w:tc>
          <w:tcPr>
            <w:tcW w:w="3330" w:type="dxa"/>
            <w:vAlign w:val="center"/>
          </w:tcPr>
          <w:p w:rsidR="00CD4F29" w:rsidRPr="0045087C" w:rsidRDefault="00CD4F29" w:rsidP="00CD4F29">
            <w:pPr>
              <w:rPr>
                <w:rFonts w:cs="Times New Roman"/>
                <w:szCs w:val="26"/>
                <w:lang w:eastAsia="en-GB"/>
              </w:rPr>
            </w:pPr>
            <w:r>
              <w:rPr>
                <w:rFonts w:cs="Times New Roman"/>
                <w:i/>
                <w:color w:val="FF0000"/>
                <w:szCs w:val="26"/>
                <w:lang w:eastAsia="en-GB"/>
              </w:rPr>
              <w:t>(Message type: 011</w:t>
            </w:r>
            <w:r w:rsidRPr="006F6322">
              <w:rPr>
                <w:rFonts w:cs="Times New Roman"/>
                <w:i/>
                <w:color w:val="FF0000"/>
                <w:szCs w:val="26"/>
                <w:lang w:eastAsia="en-GB"/>
              </w:rPr>
              <w:t>)</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4.1</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HARD EMERGENCY STOP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1|011|0000</w:t>
            </w:r>
          </w:p>
        </w:tc>
        <w:tc>
          <w:tcPr>
            <w:tcW w:w="3330" w:type="dxa"/>
            <w:vAlign w:val="center"/>
          </w:tcPr>
          <w:p w:rsidR="00CD4F29" w:rsidRPr="0045087C" w:rsidRDefault="00CD4F29" w:rsidP="00CD4F29">
            <w:pPr>
              <w:rPr>
                <w:rFonts w:cs="Times New Roman"/>
                <w:szCs w:val="26"/>
                <w:lang w:eastAsia="en-GB"/>
              </w:rPr>
            </w:pPr>
            <w:r>
              <w:rPr>
                <w:rFonts w:cs="Times New Roman"/>
                <w:szCs w:val="26"/>
                <w:lang w:eastAsia="en-GB"/>
              </w:rPr>
              <w:t>Xác nhận đã nhận được báo cáo dừng khẩn cấp từ Module</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5A28CD" w:rsidRDefault="00CD4F29" w:rsidP="00CD4F29">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4.2</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HARD EMERGENCY RESET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1|011|0001</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Thông báo đã nhận được bản tin CANCEL dừng khẩn cấp từ phía Module (khi khắc phục xong lỗi).</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5A28CD" w:rsidRDefault="00CD4F29" w:rsidP="00CD4F29">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4.3</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 xml:space="preserve">SOFT EMERGENCY STOP </w:t>
            </w:r>
            <w:r>
              <w:rPr>
                <w:rFonts w:cs="Times New Roman"/>
                <w:szCs w:val="26"/>
                <w:lang w:eastAsia="en-GB"/>
              </w:rPr>
              <w:lastRenderedPageBreak/>
              <w:t>NOTIFY</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lastRenderedPageBreak/>
              <w:t>1|011|0010</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 xml:space="preserve">Thông báo kích hoạt dừng </w:t>
            </w:r>
            <w:r>
              <w:rPr>
                <w:rFonts w:cs="Times New Roman"/>
                <w:szCs w:val="26"/>
                <w:lang w:eastAsia="en-GB"/>
              </w:rPr>
              <w:lastRenderedPageBreak/>
              <w:t>khẩn cấp từ Server, Module sẽ phải tắt hết tải khi nhận được bản tin này.</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5A28CD" w:rsidRDefault="00CD4F29" w:rsidP="00CD4F29">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4.4</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SOFT EMERGENCY RESET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1|011|0011</w:t>
            </w:r>
          </w:p>
        </w:tc>
        <w:tc>
          <w:tcPr>
            <w:tcW w:w="3330" w:type="dxa"/>
            <w:vAlign w:val="center"/>
          </w:tcPr>
          <w:p w:rsidR="00CD4F29" w:rsidRPr="0045087C" w:rsidRDefault="00CD4F29" w:rsidP="00CD4F29">
            <w:pPr>
              <w:rPr>
                <w:rFonts w:cs="Times New Roman"/>
                <w:szCs w:val="26"/>
                <w:lang w:eastAsia="en-GB"/>
              </w:rPr>
            </w:pPr>
            <w:r>
              <w:rPr>
                <w:rFonts w:cs="Times New Roman"/>
                <w:szCs w:val="26"/>
                <w:lang w:eastAsia="en-GB"/>
              </w:rPr>
              <w:t xml:space="preserve">Thông báo đã nhận được bản tin CANCEL dừng khẩn cấp từ phía Module (khi khắc phục xong lỗi). </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5A28CD" w:rsidRDefault="00CD4F29" w:rsidP="00CD4F29">
            <w:pPr>
              <w:pStyle w:val="ListParagraph"/>
              <w:numPr>
                <w:ilvl w:val="0"/>
                <w:numId w:val="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bl>
    <w:p w:rsidR="008E1FD1" w:rsidRDefault="008E1FD1"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5B25A5" w:rsidRDefault="00A57257" w:rsidP="00846A2F">
      <w:pPr>
        <w:pStyle w:val="Heading3"/>
      </w:pPr>
      <w:r>
        <w:t xml:space="preserve">3. </w:t>
      </w:r>
      <w:r w:rsidR="008E1FD1" w:rsidRPr="008E1FD1">
        <w:t>Bản tin đường lên</w:t>
      </w:r>
      <w:r>
        <w:t xml:space="preserve"> (UPLINK)</w:t>
      </w:r>
    </w:p>
    <w:p w:rsidR="00B55ED0" w:rsidRPr="00B55ED0" w:rsidRDefault="00B55ED0" w:rsidP="00B55ED0">
      <w:pPr>
        <w:rPr>
          <w:lang w:eastAsia="en-GB"/>
        </w:rPr>
      </w:pPr>
    </w:p>
    <w:p w:rsidR="008E1FD1" w:rsidRDefault="008E1FD1" w:rsidP="008E1FD1">
      <w:pPr>
        <w:rPr>
          <w:rFonts w:cs="Times New Roman"/>
          <w:b/>
          <w:szCs w:val="26"/>
          <w:lang w:eastAsia="en-GB"/>
        </w:rPr>
      </w:pPr>
    </w:p>
    <w:tbl>
      <w:tblPr>
        <w:tblStyle w:val="TableGrid"/>
        <w:tblW w:w="9434" w:type="dxa"/>
        <w:jc w:val="center"/>
        <w:tblLayout w:type="fixed"/>
        <w:tblLook w:val="04A0" w:firstRow="1" w:lastRow="0" w:firstColumn="1" w:lastColumn="0" w:noHBand="0" w:noVBand="1"/>
      </w:tblPr>
      <w:tblGrid>
        <w:gridCol w:w="704"/>
        <w:gridCol w:w="3510"/>
        <w:gridCol w:w="1440"/>
        <w:gridCol w:w="3780"/>
      </w:tblGrid>
      <w:tr w:rsidR="008E1FD1" w:rsidRPr="0061531F" w:rsidTr="002719BE">
        <w:trPr>
          <w:jc w:val="center"/>
        </w:trPr>
        <w:tc>
          <w:tcPr>
            <w:tcW w:w="704" w:type="dxa"/>
            <w:vAlign w:val="center"/>
          </w:tcPr>
          <w:p w:rsidR="008E1FD1" w:rsidRPr="0061531F" w:rsidRDefault="008E1FD1" w:rsidP="00EE7BD1">
            <w:pPr>
              <w:jc w:val="center"/>
              <w:rPr>
                <w:rFonts w:cs="Times New Roman"/>
                <w:szCs w:val="26"/>
                <w:lang w:eastAsia="en-GB"/>
              </w:rPr>
            </w:pPr>
            <w:r w:rsidRPr="0061531F">
              <w:rPr>
                <w:rFonts w:cs="Times New Roman"/>
                <w:szCs w:val="26"/>
                <w:lang w:eastAsia="en-GB"/>
              </w:rPr>
              <w:t>TT</w:t>
            </w:r>
          </w:p>
        </w:tc>
        <w:tc>
          <w:tcPr>
            <w:tcW w:w="351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Tên bản tin</w:t>
            </w:r>
          </w:p>
        </w:tc>
        <w:tc>
          <w:tcPr>
            <w:tcW w:w="144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Biên mã</w:t>
            </w:r>
          </w:p>
        </w:tc>
        <w:tc>
          <w:tcPr>
            <w:tcW w:w="378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Ghi chú</w:t>
            </w:r>
          </w:p>
        </w:tc>
      </w:tr>
      <w:tr w:rsidR="008E1FD1" w:rsidRPr="0045087C" w:rsidTr="002719BE">
        <w:trPr>
          <w:jc w:val="center"/>
        </w:trPr>
        <w:tc>
          <w:tcPr>
            <w:tcW w:w="704" w:type="dxa"/>
            <w:vAlign w:val="center"/>
          </w:tcPr>
          <w:p w:rsidR="008E1FD1" w:rsidRPr="0045087C" w:rsidRDefault="008E1FD1" w:rsidP="00EE7BD1">
            <w:pPr>
              <w:jc w:val="center"/>
              <w:rPr>
                <w:rFonts w:cs="Times New Roman"/>
                <w:szCs w:val="26"/>
                <w:lang w:eastAsia="en-GB"/>
              </w:rPr>
            </w:pPr>
            <w:r w:rsidRPr="0045087C">
              <w:rPr>
                <w:rFonts w:cs="Times New Roman"/>
                <w:szCs w:val="26"/>
                <w:lang w:eastAsia="en-GB"/>
              </w:rPr>
              <w:t>I</w:t>
            </w:r>
          </w:p>
        </w:tc>
        <w:tc>
          <w:tcPr>
            <w:tcW w:w="3510" w:type="dxa"/>
            <w:vAlign w:val="center"/>
          </w:tcPr>
          <w:p w:rsidR="008E1FD1" w:rsidRPr="0045087C" w:rsidRDefault="008E1FD1" w:rsidP="00EE7BD1">
            <w:pPr>
              <w:jc w:val="center"/>
              <w:rPr>
                <w:rFonts w:cs="Times New Roman"/>
                <w:b/>
                <w:szCs w:val="26"/>
                <w:lang w:eastAsia="en-GB"/>
              </w:rPr>
            </w:pPr>
            <w:r w:rsidRPr="0045087C">
              <w:rPr>
                <w:rFonts w:cs="Times New Roman"/>
                <w:b/>
                <w:szCs w:val="26"/>
                <w:lang w:eastAsia="en-GB"/>
              </w:rPr>
              <w:t>Cấu hình</w:t>
            </w:r>
          </w:p>
        </w:tc>
        <w:tc>
          <w:tcPr>
            <w:tcW w:w="1440" w:type="dxa"/>
            <w:vAlign w:val="center"/>
          </w:tcPr>
          <w:p w:rsidR="008E1FD1" w:rsidRPr="0045087C" w:rsidRDefault="008E1FD1" w:rsidP="00EE7BD1">
            <w:pPr>
              <w:jc w:val="center"/>
              <w:rPr>
                <w:rFonts w:cs="Times New Roman"/>
                <w:szCs w:val="26"/>
                <w:lang w:eastAsia="en-GB"/>
              </w:rPr>
            </w:pPr>
          </w:p>
        </w:tc>
        <w:tc>
          <w:tcPr>
            <w:tcW w:w="3780" w:type="dxa"/>
            <w:vAlign w:val="center"/>
          </w:tcPr>
          <w:p w:rsidR="008E1FD1" w:rsidRPr="0045087C" w:rsidRDefault="00977018" w:rsidP="00977018">
            <w:pPr>
              <w:rPr>
                <w:rFonts w:cs="Times New Roman"/>
                <w:szCs w:val="26"/>
                <w:lang w:eastAsia="en-GB"/>
              </w:rPr>
            </w:pPr>
            <w:r>
              <w:rPr>
                <w:rFonts w:cs="Times New Roman"/>
                <w:i/>
                <w:color w:val="FF0000"/>
                <w:szCs w:val="26"/>
                <w:lang w:eastAsia="en-GB"/>
              </w:rPr>
              <w:t>(Message type: 000</w:t>
            </w:r>
            <w:r w:rsidRPr="006F6322">
              <w:rPr>
                <w:rFonts w:cs="Times New Roman"/>
                <w:i/>
                <w:color w:val="FF0000"/>
                <w:szCs w:val="26"/>
                <w:lang w:eastAsia="en-GB"/>
              </w:rPr>
              <w:t>)</w:t>
            </w: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1</w:t>
            </w:r>
          </w:p>
        </w:tc>
        <w:tc>
          <w:tcPr>
            <w:tcW w:w="3510" w:type="dxa"/>
            <w:vAlign w:val="center"/>
          </w:tcPr>
          <w:p w:rsidR="002A32F7" w:rsidRPr="0045087C" w:rsidRDefault="002A32F7" w:rsidP="008D62D9">
            <w:pPr>
              <w:rPr>
                <w:rFonts w:cs="Times New Roman"/>
                <w:szCs w:val="26"/>
                <w:lang w:eastAsia="en-GB"/>
              </w:rPr>
            </w:pPr>
            <w:r>
              <w:rPr>
                <w:lang w:eastAsia="en-GB"/>
              </w:rPr>
              <w:t>SYSTEM MODE CONFIG COMPLETE</w:t>
            </w:r>
          </w:p>
        </w:tc>
        <w:tc>
          <w:tcPr>
            <w:tcW w:w="1440" w:type="dxa"/>
            <w:vAlign w:val="center"/>
          </w:tcPr>
          <w:p w:rsidR="002A32F7" w:rsidRPr="0045087C" w:rsidRDefault="009B2F6B" w:rsidP="009B2F6B">
            <w:pPr>
              <w:jc w:val="center"/>
              <w:rPr>
                <w:rFonts w:cs="Times New Roman"/>
                <w:szCs w:val="26"/>
                <w:lang w:eastAsia="en-GB"/>
              </w:rPr>
            </w:pPr>
            <w:r>
              <w:rPr>
                <w:rFonts w:cs="Times New Roman"/>
                <w:szCs w:val="26"/>
                <w:lang w:eastAsia="en-GB"/>
              </w:rPr>
              <w:t>0</w:t>
            </w:r>
            <w:r w:rsidR="002A32F7">
              <w:rPr>
                <w:rFonts w:cs="Times New Roman"/>
                <w:szCs w:val="26"/>
                <w:lang w:eastAsia="en-GB"/>
              </w:rPr>
              <w:t>|</w:t>
            </w:r>
            <w:r>
              <w:rPr>
                <w:rFonts w:cs="Times New Roman"/>
                <w:szCs w:val="26"/>
                <w:lang w:eastAsia="en-GB"/>
              </w:rPr>
              <w:t>0</w:t>
            </w:r>
            <w:r w:rsidR="002A32F7">
              <w:rPr>
                <w:rFonts w:cs="Times New Roman"/>
                <w:szCs w:val="26"/>
                <w:lang w:eastAsia="en-GB"/>
              </w:rPr>
              <w:t>00|0000</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SYSTEM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73495A">
            <w:pPr>
              <w:pStyle w:val="ListParagraph"/>
              <w:numPr>
                <w:ilvl w:val="0"/>
                <w:numId w:val="17"/>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2</w:t>
            </w:r>
          </w:p>
        </w:tc>
        <w:tc>
          <w:tcPr>
            <w:tcW w:w="3510" w:type="dxa"/>
            <w:vAlign w:val="center"/>
          </w:tcPr>
          <w:p w:rsidR="002A32F7" w:rsidRPr="0045087C" w:rsidRDefault="002A32F7" w:rsidP="008D62D9">
            <w:pPr>
              <w:rPr>
                <w:rFonts w:cs="Times New Roman"/>
                <w:szCs w:val="26"/>
                <w:lang w:eastAsia="en-GB"/>
              </w:rPr>
            </w:pPr>
            <w:r>
              <w:rPr>
                <w:lang w:eastAsia="en-GB"/>
              </w:rPr>
              <w:t>OUTPUT MODE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0|000|0001</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OUTPUT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73495A">
            <w:pPr>
              <w:pStyle w:val="ListParagraph"/>
              <w:numPr>
                <w:ilvl w:val="0"/>
                <w:numId w:val="18"/>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3</w:t>
            </w:r>
          </w:p>
        </w:tc>
        <w:tc>
          <w:tcPr>
            <w:tcW w:w="3510" w:type="dxa"/>
            <w:vAlign w:val="center"/>
          </w:tcPr>
          <w:p w:rsidR="002A32F7" w:rsidRPr="0045087C" w:rsidRDefault="002A32F7" w:rsidP="008D62D9">
            <w:pPr>
              <w:rPr>
                <w:rFonts w:cs="Times New Roman"/>
                <w:szCs w:val="26"/>
                <w:lang w:eastAsia="en-GB"/>
              </w:rPr>
            </w:pPr>
            <w:r>
              <w:rPr>
                <w:lang w:eastAsia="en-GB"/>
              </w:rPr>
              <w:t>PARAMETER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0|000|0010</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PARAMETER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73495A">
            <w:pPr>
              <w:pStyle w:val="ListParagraph"/>
              <w:numPr>
                <w:ilvl w:val="0"/>
                <w:numId w:val="1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4</w:t>
            </w:r>
          </w:p>
        </w:tc>
        <w:tc>
          <w:tcPr>
            <w:tcW w:w="3510" w:type="dxa"/>
            <w:vAlign w:val="center"/>
          </w:tcPr>
          <w:p w:rsidR="002A32F7" w:rsidRPr="00735919" w:rsidRDefault="002A32F7" w:rsidP="008D62D9">
            <w:pPr>
              <w:rPr>
                <w:lang w:eastAsia="en-GB"/>
              </w:rPr>
            </w:pPr>
            <w:r>
              <w:rPr>
                <w:lang w:eastAsia="en-GB"/>
              </w:rPr>
              <w:t>TIMER/COUNTER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0|000|0011</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TIMER/COUNTER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2A32F7">
            <w:pPr>
              <w:rPr>
                <w:lang w:eastAsia="en-GB"/>
              </w:rPr>
            </w:pPr>
            <w:r>
              <w:rPr>
                <w:lang w:eastAsia="en-GB"/>
              </w:rPr>
              <w:t>Information Element (Ies):</w:t>
            </w:r>
          </w:p>
          <w:p w:rsidR="002A32F7" w:rsidRPr="002A32F7" w:rsidRDefault="002A32F7" w:rsidP="0073495A">
            <w:pPr>
              <w:pStyle w:val="ListParagraph"/>
              <w:numPr>
                <w:ilvl w:val="0"/>
                <w:numId w:val="29"/>
              </w:numPr>
              <w:rPr>
                <w:rFonts w:ascii="Times New Roman" w:hAnsi="Times New Roman"/>
                <w:sz w:val="26"/>
                <w:szCs w:val="26"/>
                <w:lang w:eastAsia="en-GB"/>
              </w:rPr>
            </w:pPr>
            <w:r w:rsidRPr="002A32F7">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sidR="00D0716D">
              <w:rPr>
                <w:rFonts w:cs="Times New Roman"/>
                <w:szCs w:val="26"/>
                <w:lang w:eastAsia="en-GB"/>
              </w:rPr>
              <w:t>5</w:t>
            </w:r>
          </w:p>
        </w:tc>
        <w:tc>
          <w:tcPr>
            <w:tcW w:w="3510" w:type="dxa"/>
            <w:vAlign w:val="center"/>
          </w:tcPr>
          <w:p w:rsidR="002A32F7" w:rsidRPr="0045087C" w:rsidRDefault="002A32F7" w:rsidP="008D62D9">
            <w:pPr>
              <w:rPr>
                <w:rFonts w:cs="Times New Roman"/>
                <w:szCs w:val="26"/>
                <w:lang w:eastAsia="en-GB"/>
              </w:rPr>
            </w:pPr>
            <w:r>
              <w:rPr>
                <w:rFonts w:cs="Times New Roman"/>
                <w:szCs w:val="26"/>
                <w:lang w:eastAsia="en-GB"/>
              </w:rPr>
              <w:t>SYSTEM MODE REPORT</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0|000|0100</w:t>
            </w:r>
          </w:p>
        </w:tc>
        <w:tc>
          <w:tcPr>
            <w:tcW w:w="3780" w:type="dxa"/>
            <w:vAlign w:val="center"/>
          </w:tcPr>
          <w:p w:rsidR="002A32F7" w:rsidRPr="0045087C" w:rsidRDefault="002A32F7" w:rsidP="008D62D9">
            <w:pPr>
              <w:jc w:val="both"/>
              <w:rPr>
                <w:rFonts w:cs="Times New Roman"/>
                <w:szCs w:val="26"/>
                <w:lang w:eastAsia="en-GB"/>
              </w:rPr>
            </w:pPr>
            <w:r>
              <w:rPr>
                <w:lang w:eastAsia="en-GB"/>
              </w:rPr>
              <w:t>Báo cáo chế độ hiện tại của hệ thống khi có yêu cầu (Trigger khi nhận được bản tin CHECK SYSTEM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73495A">
            <w:pPr>
              <w:pStyle w:val="ListParagraph"/>
              <w:numPr>
                <w:ilvl w:val="0"/>
                <w:numId w:val="14"/>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73495A">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lastRenderedPageBreak/>
              <w:t>SYSTEM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lastRenderedPageBreak/>
              <w:t>1</w:t>
            </w:r>
            <w:r>
              <w:rPr>
                <w:rFonts w:cs="Times New Roman"/>
                <w:szCs w:val="26"/>
                <w:lang w:eastAsia="en-GB"/>
              </w:rPr>
              <w:t>.</w:t>
            </w:r>
            <w:r w:rsidR="00D0716D">
              <w:rPr>
                <w:rFonts w:cs="Times New Roman"/>
                <w:szCs w:val="26"/>
                <w:lang w:eastAsia="en-GB"/>
              </w:rPr>
              <w:t>6</w:t>
            </w:r>
          </w:p>
        </w:tc>
        <w:tc>
          <w:tcPr>
            <w:tcW w:w="3510" w:type="dxa"/>
            <w:vAlign w:val="center"/>
          </w:tcPr>
          <w:p w:rsidR="002A32F7" w:rsidRPr="0045087C" w:rsidRDefault="002A32F7" w:rsidP="008E1FD1">
            <w:pPr>
              <w:rPr>
                <w:rFonts w:cs="Times New Roman"/>
                <w:szCs w:val="26"/>
                <w:lang w:eastAsia="en-GB"/>
              </w:rPr>
            </w:pPr>
            <w:r>
              <w:rPr>
                <w:lang w:eastAsia="en-GB"/>
              </w:rPr>
              <w:t>OUTPUT MODE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0|000|0101</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w:t>
            </w:r>
            <w:r>
              <w:rPr>
                <w:lang w:eastAsia="en-GB"/>
              </w:rPr>
              <w:t xml:space="preserve"> chế độ Auto/Manual hiện tại của các tải (Trigger khi nhận được bản tin CHECK OUTPUT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73495A">
            <w:pPr>
              <w:pStyle w:val="ListParagraph"/>
              <w:numPr>
                <w:ilvl w:val="0"/>
                <w:numId w:val="15"/>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73495A">
            <w:pPr>
              <w:pStyle w:val="ListParagraph"/>
              <w:numPr>
                <w:ilvl w:val="0"/>
                <w:numId w:val="15"/>
              </w:numPr>
              <w:rPr>
                <w:rFonts w:ascii="Times New Roman" w:hAnsi="Times New Roman"/>
                <w:sz w:val="26"/>
                <w:szCs w:val="26"/>
                <w:lang w:eastAsia="en-GB"/>
              </w:rPr>
            </w:pPr>
            <w:r>
              <w:rPr>
                <w:rFonts w:ascii="Times New Roman" w:hAnsi="Times New Roman"/>
                <w:sz w:val="26"/>
                <w:szCs w:val="26"/>
                <w:lang w:eastAsia="en-GB"/>
              </w:rPr>
              <w:t>OUTPUT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7</w:t>
            </w:r>
          </w:p>
        </w:tc>
        <w:tc>
          <w:tcPr>
            <w:tcW w:w="3510" w:type="dxa"/>
            <w:vAlign w:val="center"/>
          </w:tcPr>
          <w:p w:rsidR="002A32F7" w:rsidRPr="0045087C" w:rsidRDefault="002A32F7" w:rsidP="008E1FD1">
            <w:pPr>
              <w:rPr>
                <w:rFonts w:cs="Times New Roman"/>
                <w:szCs w:val="26"/>
                <w:lang w:eastAsia="en-GB"/>
              </w:rPr>
            </w:pPr>
            <w:r>
              <w:rPr>
                <w:lang w:eastAsia="en-GB"/>
              </w:rPr>
              <w:t>PARAMETER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0|000|0110</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 c</w:t>
            </w:r>
            <w:r>
              <w:rPr>
                <w:lang w:eastAsia="en-GB"/>
              </w:rPr>
              <w:t>ác giá trị ngưỡng hoạt động của hệ thống (Trigger khi nhận được bản tin CHECK PARAMATER)</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73495A">
            <w:pPr>
              <w:pStyle w:val="ListParagraph"/>
              <w:numPr>
                <w:ilvl w:val="0"/>
                <w:numId w:val="16"/>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73495A">
            <w:pPr>
              <w:pStyle w:val="ListParagraph"/>
              <w:numPr>
                <w:ilvl w:val="0"/>
                <w:numId w:val="16"/>
              </w:numPr>
              <w:rPr>
                <w:rFonts w:ascii="Times New Roman" w:hAnsi="Times New Roman"/>
                <w:sz w:val="26"/>
                <w:szCs w:val="26"/>
                <w:lang w:eastAsia="en-GB"/>
              </w:rPr>
            </w:pPr>
            <w:r>
              <w:rPr>
                <w:rFonts w:ascii="Times New Roman" w:hAnsi="Times New Roman"/>
                <w:sz w:val="26"/>
                <w:szCs w:val="26"/>
                <w:lang w:eastAsia="en-GB"/>
              </w:rPr>
              <w:t>PARAMATER</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1.8</w:t>
            </w:r>
          </w:p>
        </w:tc>
        <w:tc>
          <w:tcPr>
            <w:tcW w:w="3510" w:type="dxa"/>
            <w:vAlign w:val="center"/>
          </w:tcPr>
          <w:p w:rsidR="00DD2EFC" w:rsidRPr="0045087C" w:rsidRDefault="00DD2EFC" w:rsidP="008D62D9">
            <w:pPr>
              <w:rPr>
                <w:rFonts w:cs="Times New Roman"/>
                <w:szCs w:val="26"/>
                <w:lang w:eastAsia="en-GB"/>
              </w:rPr>
            </w:pPr>
            <w:r>
              <w:rPr>
                <w:lang w:eastAsia="en-GB"/>
              </w:rPr>
              <w:t>TIMER/COUNTER  REPORT</w:t>
            </w:r>
          </w:p>
        </w:tc>
        <w:tc>
          <w:tcPr>
            <w:tcW w:w="1440" w:type="dxa"/>
            <w:vAlign w:val="center"/>
          </w:tcPr>
          <w:p w:rsidR="00DD2EFC" w:rsidRPr="0045087C" w:rsidRDefault="009B2F6B" w:rsidP="008D62D9">
            <w:pPr>
              <w:jc w:val="center"/>
              <w:rPr>
                <w:rFonts w:cs="Times New Roman"/>
                <w:szCs w:val="26"/>
                <w:lang w:eastAsia="en-GB"/>
              </w:rPr>
            </w:pPr>
            <w:r>
              <w:rPr>
                <w:rFonts w:cs="Times New Roman"/>
                <w:szCs w:val="26"/>
                <w:lang w:eastAsia="en-GB"/>
              </w:rPr>
              <w:t>0|000|0111</w:t>
            </w:r>
          </w:p>
        </w:tc>
        <w:tc>
          <w:tcPr>
            <w:tcW w:w="3780" w:type="dxa"/>
            <w:vAlign w:val="center"/>
          </w:tcPr>
          <w:p w:rsidR="00DD2EFC" w:rsidRPr="0045087C" w:rsidRDefault="00DD2EFC" w:rsidP="00DD2EFC">
            <w:pPr>
              <w:jc w:val="both"/>
              <w:rPr>
                <w:rFonts w:cs="Times New Roman"/>
                <w:szCs w:val="26"/>
                <w:lang w:eastAsia="en-GB"/>
              </w:rPr>
            </w:pPr>
            <w:r>
              <w:rPr>
                <w:rFonts w:cs="Times New Roman"/>
                <w:szCs w:val="26"/>
                <w:lang w:eastAsia="en-GB"/>
              </w:rPr>
              <w:t>Báo cáo c</w:t>
            </w:r>
            <w:r>
              <w:rPr>
                <w:lang w:eastAsia="en-GB"/>
              </w:rPr>
              <w:t>ác giá trị TIMER, COUNTER đang được cài đặt cho hệ thống.</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Pr="00386108" w:rsidRDefault="00DD2EFC" w:rsidP="0073495A">
            <w:pPr>
              <w:pStyle w:val="ListParagraph"/>
              <w:numPr>
                <w:ilvl w:val="0"/>
                <w:numId w:val="32"/>
              </w:numPr>
              <w:rPr>
                <w:rFonts w:ascii="Times New Roman" w:hAnsi="Times New Roman"/>
                <w:sz w:val="26"/>
                <w:szCs w:val="26"/>
                <w:lang w:eastAsia="en-GB"/>
              </w:rPr>
            </w:pPr>
            <w:r w:rsidRPr="00386108">
              <w:rPr>
                <w:rFonts w:ascii="Times New Roman" w:hAnsi="Times New Roman"/>
                <w:sz w:val="26"/>
                <w:szCs w:val="26"/>
                <w:lang w:eastAsia="en-GB"/>
              </w:rPr>
              <w:t>ID</w:t>
            </w:r>
          </w:p>
          <w:p w:rsidR="00DD2EFC" w:rsidRPr="00386108" w:rsidRDefault="00DD2EFC" w:rsidP="0073495A">
            <w:pPr>
              <w:pStyle w:val="ListParagraph"/>
              <w:numPr>
                <w:ilvl w:val="0"/>
                <w:numId w:val="32"/>
              </w:numPr>
              <w:rPr>
                <w:rFonts w:ascii="Times New Roman" w:hAnsi="Times New Roman"/>
                <w:sz w:val="26"/>
                <w:szCs w:val="26"/>
                <w:lang w:eastAsia="en-GB"/>
              </w:rPr>
            </w:pPr>
            <w:r>
              <w:rPr>
                <w:rFonts w:ascii="Times New Roman" w:hAnsi="Times New Roman"/>
                <w:sz w:val="26"/>
                <w:szCs w:val="26"/>
                <w:lang w:eastAsia="en-GB"/>
              </w:rPr>
              <w:t>TIMER/COUNTER</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DD2EFC">
            <w:pPr>
              <w:jc w:val="center"/>
              <w:rPr>
                <w:rFonts w:cs="Times New Roman"/>
                <w:szCs w:val="26"/>
                <w:lang w:eastAsia="en-GB"/>
              </w:rPr>
            </w:pPr>
            <w:r>
              <w:rPr>
                <w:rFonts w:cs="Times New Roman"/>
                <w:szCs w:val="26"/>
                <w:lang w:eastAsia="en-GB"/>
              </w:rPr>
              <w:t>1.9</w:t>
            </w:r>
          </w:p>
        </w:tc>
        <w:tc>
          <w:tcPr>
            <w:tcW w:w="3510" w:type="dxa"/>
            <w:vAlign w:val="center"/>
          </w:tcPr>
          <w:p w:rsidR="00DD2EFC" w:rsidRPr="0045087C" w:rsidRDefault="00DD2EFC" w:rsidP="00A30BA2">
            <w:pPr>
              <w:rPr>
                <w:rFonts w:cs="Times New Roman"/>
                <w:szCs w:val="26"/>
                <w:lang w:eastAsia="en-GB"/>
              </w:rPr>
            </w:pPr>
            <w:r>
              <w:rPr>
                <w:lang w:eastAsia="en-GB"/>
              </w:rPr>
              <w:t>SENSOR REPORT</w:t>
            </w:r>
          </w:p>
        </w:tc>
        <w:tc>
          <w:tcPr>
            <w:tcW w:w="1440" w:type="dxa"/>
            <w:vAlign w:val="center"/>
          </w:tcPr>
          <w:p w:rsidR="00DD2EFC" w:rsidRPr="0045087C" w:rsidRDefault="009B2F6B" w:rsidP="00A30BA2">
            <w:pPr>
              <w:jc w:val="center"/>
              <w:rPr>
                <w:rFonts w:cs="Times New Roman"/>
                <w:szCs w:val="26"/>
                <w:lang w:eastAsia="en-GB"/>
              </w:rPr>
            </w:pPr>
            <w:r>
              <w:rPr>
                <w:rFonts w:cs="Times New Roman"/>
                <w:szCs w:val="26"/>
                <w:lang w:eastAsia="en-GB"/>
              </w:rPr>
              <w:t>0|000|1000</w:t>
            </w:r>
          </w:p>
        </w:tc>
        <w:tc>
          <w:tcPr>
            <w:tcW w:w="3780" w:type="dxa"/>
            <w:vAlign w:val="center"/>
          </w:tcPr>
          <w:p w:rsidR="00DD2EFC" w:rsidRPr="0045087C" w:rsidRDefault="00DD2EFC" w:rsidP="00D76E26">
            <w:pPr>
              <w:jc w:val="both"/>
              <w:rPr>
                <w:rFonts w:cs="Times New Roman"/>
                <w:szCs w:val="26"/>
                <w:lang w:eastAsia="en-GB"/>
              </w:rPr>
            </w:pPr>
            <w:r>
              <w:rPr>
                <w:rFonts w:cs="Times New Roman"/>
                <w:szCs w:val="26"/>
                <w:lang w:eastAsia="en-GB"/>
              </w:rPr>
              <w:t>MD định kỳ báo cáo giá trị của Sensor tới Server, thông báo trạng thái hiện tại của thiết bị (ví dụ 5 phút gửi một lần).</w:t>
            </w:r>
          </w:p>
        </w:tc>
      </w:tr>
      <w:tr w:rsidR="00DD2EFC" w:rsidRPr="0045087C" w:rsidTr="002719BE">
        <w:trPr>
          <w:jc w:val="center"/>
        </w:trPr>
        <w:tc>
          <w:tcPr>
            <w:tcW w:w="704" w:type="dxa"/>
            <w:vAlign w:val="center"/>
          </w:tcPr>
          <w:p w:rsidR="00DD2EFC" w:rsidRPr="0045087C" w:rsidRDefault="00DD2EFC" w:rsidP="00A30BA2">
            <w:pPr>
              <w:jc w:val="center"/>
              <w:rPr>
                <w:rFonts w:cs="Times New Roman"/>
                <w:szCs w:val="26"/>
                <w:lang w:eastAsia="en-GB"/>
              </w:rPr>
            </w:pPr>
          </w:p>
        </w:tc>
        <w:tc>
          <w:tcPr>
            <w:tcW w:w="3510" w:type="dxa"/>
            <w:vAlign w:val="center"/>
          </w:tcPr>
          <w:p w:rsidR="00DD2EFC" w:rsidRDefault="00DD2EFC" w:rsidP="00A30BA2">
            <w:pPr>
              <w:rPr>
                <w:lang w:eastAsia="en-GB"/>
              </w:rPr>
            </w:pPr>
            <w:r>
              <w:rPr>
                <w:lang w:eastAsia="en-GB"/>
              </w:rPr>
              <w:t>Information Element (Ies):</w:t>
            </w:r>
          </w:p>
          <w:p w:rsidR="00DD2EFC" w:rsidRPr="00386108" w:rsidRDefault="00DD2EFC" w:rsidP="0073495A">
            <w:pPr>
              <w:pStyle w:val="ListParagraph"/>
              <w:numPr>
                <w:ilvl w:val="0"/>
                <w:numId w:val="24"/>
              </w:numPr>
              <w:rPr>
                <w:rFonts w:ascii="Times New Roman" w:hAnsi="Times New Roman"/>
                <w:sz w:val="26"/>
                <w:szCs w:val="26"/>
                <w:lang w:eastAsia="en-GB"/>
              </w:rPr>
            </w:pPr>
            <w:r w:rsidRPr="00386108">
              <w:rPr>
                <w:rFonts w:ascii="Times New Roman" w:hAnsi="Times New Roman"/>
                <w:sz w:val="26"/>
                <w:szCs w:val="26"/>
                <w:lang w:eastAsia="en-GB"/>
              </w:rPr>
              <w:t>ID</w:t>
            </w:r>
            <w:r>
              <w:rPr>
                <w:rFonts w:ascii="Times New Roman" w:hAnsi="Times New Roman"/>
                <w:sz w:val="26"/>
                <w:szCs w:val="26"/>
                <w:lang w:eastAsia="en-GB"/>
              </w:rPr>
              <w:t xml:space="preserve"> </w:t>
            </w:r>
          </w:p>
          <w:p w:rsidR="00DD2EFC" w:rsidRPr="00386108" w:rsidRDefault="00DD2EFC" w:rsidP="0073495A">
            <w:pPr>
              <w:pStyle w:val="ListParagraph"/>
              <w:numPr>
                <w:ilvl w:val="0"/>
                <w:numId w:val="24"/>
              </w:numPr>
              <w:rPr>
                <w:rFonts w:ascii="Times New Roman" w:hAnsi="Times New Roman"/>
                <w:sz w:val="26"/>
                <w:szCs w:val="26"/>
                <w:lang w:eastAsia="en-GB"/>
              </w:rPr>
            </w:pPr>
            <w:r>
              <w:rPr>
                <w:rFonts w:ascii="Times New Roman" w:hAnsi="Times New Roman"/>
                <w:sz w:val="26"/>
                <w:szCs w:val="26"/>
                <w:lang w:eastAsia="en-GB"/>
              </w:rPr>
              <w:t>SENSOR VALUE</w:t>
            </w:r>
          </w:p>
        </w:tc>
        <w:tc>
          <w:tcPr>
            <w:tcW w:w="1440" w:type="dxa"/>
            <w:vAlign w:val="center"/>
          </w:tcPr>
          <w:p w:rsidR="00DD2EFC" w:rsidRDefault="00DD2EFC" w:rsidP="00A30BA2">
            <w:pPr>
              <w:jc w:val="center"/>
              <w:rPr>
                <w:rFonts w:cs="Times New Roman"/>
                <w:szCs w:val="26"/>
                <w:lang w:eastAsia="en-GB"/>
              </w:rPr>
            </w:pPr>
          </w:p>
        </w:tc>
        <w:tc>
          <w:tcPr>
            <w:tcW w:w="3780" w:type="dxa"/>
            <w:vAlign w:val="center"/>
          </w:tcPr>
          <w:p w:rsidR="00DD2EFC" w:rsidRDefault="00DD2EFC" w:rsidP="00A30BA2">
            <w:pPr>
              <w:rPr>
                <w:rFonts w:cs="Times New Roman"/>
                <w:szCs w:val="26"/>
                <w:lang w:eastAsia="en-GB"/>
              </w:rPr>
            </w:pPr>
          </w:p>
        </w:tc>
      </w:tr>
      <w:tr w:rsidR="002719BE" w:rsidRPr="0045087C" w:rsidTr="002E7B57">
        <w:trPr>
          <w:jc w:val="center"/>
        </w:trPr>
        <w:tc>
          <w:tcPr>
            <w:tcW w:w="704" w:type="dxa"/>
            <w:shd w:val="clear" w:color="auto" w:fill="FABF8F" w:themeFill="accent6" w:themeFillTint="99"/>
            <w:vAlign w:val="center"/>
          </w:tcPr>
          <w:p w:rsidR="002719BE" w:rsidRPr="0045087C" w:rsidRDefault="002719BE" w:rsidP="00A30BA2">
            <w:pPr>
              <w:jc w:val="center"/>
              <w:rPr>
                <w:rFonts w:cs="Times New Roman"/>
                <w:szCs w:val="26"/>
                <w:lang w:eastAsia="en-GB"/>
              </w:rPr>
            </w:pPr>
            <w:r>
              <w:rPr>
                <w:rFonts w:cs="Times New Roman"/>
                <w:szCs w:val="26"/>
                <w:lang w:eastAsia="en-GB"/>
              </w:rPr>
              <w:t>1.10</w:t>
            </w:r>
          </w:p>
        </w:tc>
        <w:tc>
          <w:tcPr>
            <w:tcW w:w="3510" w:type="dxa"/>
            <w:shd w:val="clear" w:color="auto" w:fill="FABF8F" w:themeFill="accent6" w:themeFillTint="99"/>
            <w:vAlign w:val="center"/>
          </w:tcPr>
          <w:p w:rsidR="002719BE" w:rsidRDefault="002719BE" w:rsidP="00A30BA2">
            <w:pPr>
              <w:rPr>
                <w:lang w:eastAsia="en-GB"/>
              </w:rPr>
            </w:pPr>
            <w:r>
              <w:rPr>
                <w:lang w:eastAsia="en-GB"/>
              </w:rPr>
              <w:t>ON/OFF STATUS REPORT</w:t>
            </w:r>
          </w:p>
        </w:tc>
        <w:tc>
          <w:tcPr>
            <w:tcW w:w="1440" w:type="dxa"/>
            <w:shd w:val="clear" w:color="auto" w:fill="FABF8F" w:themeFill="accent6" w:themeFillTint="99"/>
            <w:vAlign w:val="center"/>
          </w:tcPr>
          <w:p w:rsidR="002719BE" w:rsidRDefault="002719BE" w:rsidP="00A30BA2">
            <w:pPr>
              <w:jc w:val="center"/>
              <w:rPr>
                <w:rFonts w:cs="Times New Roman"/>
                <w:szCs w:val="26"/>
                <w:lang w:eastAsia="en-GB"/>
              </w:rPr>
            </w:pPr>
            <w:r>
              <w:rPr>
                <w:rFonts w:cs="Times New Roman"/>
                <w:szCs w:val="26"/>
                <w:lang w:eastAsia="en-GB"/>
              </w:rPr>
              <w:t>0|000|1001</w:t>
            </w:r>
          </w:p>
        </w:tc>
        <w:tc>
          <w:tcPr>
            <w:tcW w:w="3780" w:type="dxa"/>
            <w:shd w:val="clear" w:color="auto" w:fill="FABF8F" w:themeFill="accent6" w:themeFillTint="99"/>
            <w:vAlign w:val="center"/>
          </w:tcPr>
          <w:p w:rsidR="002719BE" w:rsidRDefault="002719BE" w:rsidP="00A30BA2">
            <w:pPr>
              <w:rPr>
                <w:rFonts w:cs="Times New Roman"/>
                <w:szCs w:val="26"/>
                <w:lang w:eastAsia="en-GB"/>
              </w:rPr>
            </w:pPr>
            <w:r>
              <w:rPr>
                <w:rFonts w:cs="Times New Roman"/>
                <w:szCs w:val="26"/>
                <w:lang w:eastAsia="en-GB"/>
              </w:rPr>
              <w:t>MD định kỳ báo cáo trạng thái ON/OFF hiện tại của thiết bị.</w:t>
            </w:r>
          </w:p>
        </w:tc>
      </w:tr>
      <w:tr w:rsidR="002719BE" w:rsidRPr="0045087C" w:rsidTr="002E7B57">
        <w:trPr>
          <w:jc w:val="center"/>
        </w:trPr>
        <w:tc>
          <w:tcPr>
            <w:tcW w:w="704" w:type="dxa"/>
            <w:shd w:val="clear" w:color="auto" w:fill="FABF8F" w:themeFill="accent6" w:themeFillTint="99"/>
            <w:vAlign w:val="center"/>
          </w:tcPr>
          <w:p w:rsidR="002719BE" w:rsidRDefault="002719BE" w:rsidP="00A30BA2">
            <w:pPr>
              <w:jc w:val="center"/>
              <w:rPr>
                <w:rFonts w:cs="Times New Roman"/>
                <w:szCs w:val="26"/>
                <w:lang w:eastAsia="en-GB"/>
              </w:rPr>
            </w:pPr>
          </w:p>
        </w:tc>
        <w:tc>
          <w:tcPr>
            <w:tcW w:w="3510" w:type="dxa"/>
            <w:shd w:val="clear" w:color="auto" w:fill="FABF8F" w:themeFill="accent6" w:themeFillTint="99"/>
            <w:vAlign w:val="center"/>
          </w:tcPr>
          <w:p w:rsidR="002719BE" w:rsidRDefault="002719BE" w:rsidP="00A30BA2">
            <w:pPr>
              <w:rPr>
                <w:lang w:eastAsia="en-GB"/>
              </w:rPr>
            </w:pPr>
            <w:r>
              <w:rPr>
                <w:lang w:eastAsia="en-GB"/>
              </w:rPr>
              <w:t>Information Element (Ies):</w:t>
            </w:r>
          </w:p>
          <w:p w:rsidR="002719BE" w:rsidRPr="002719BE" w:rsidRDefault="002719BE" w:rsidP="0073495A">
            <w:pPr>
              <w:pStyle w:val="ListParagraph"/>
              <w:numPr>
                <w:ilvl w:val="0"/>
                <w:numId w:val="37"/>
              </w:numPr>
              <w:rPr>
                <w:rFonts w:ascii="Times New Roman" w:hAnsi="Times New Roman"/>
                <w:sz w:val="26"/>
                <w:szCs w:val="26"/>
                <w:lang w:eastAsia="en-GB"/>
              </w:rPr>
            </w:pPr>
            <w:r w:rsidRPr="002719BE">
              <w:rPr>
                <w:rFonts w:ascii="Times New Roman" w:hAnsi="Times New Roman"/>
                <w:sz w:val="26"/>
                <w:szCs w:val="26"/>
                <w:lang w:eastAsia="en-GB"/>
              </w:rPr>
              <w:t>ID</w:t>
            </w:r>
          </w:p>
          <w:p w:rsidR="002719BE" w:rsidRDefault="002719BE" w:rsidP="0073495A">
            <w:pPr>
              <w:pStyle w:val="ListParagraph"/>
              <w:numPr>
                <w:ilvl w:val="0"/>
                <w:numId w:val="37"/>
              </w:numPr>
              <w:rPr>
                <w:lang w:eastAsia="en-GB"/>
              </w:rPr>
            </w:pPr>
            <w:r w:rsidRPr="002719BE">
              <w:rPr>
                <w:rFonts w:ascii="Times New Roman" w:hAnsi="Times New Roman"/>
                <w:sz w:val="26"/>
                <w:szCs w:val="26"/>
                <w:lang w:eastAsia="en-GB"/>
              </w:rPr>
              <w:t>ON/OFF STATUS</w:t>
            </w:r>
          </w:p>
        </w:tc>
        <w:tc>
          <w:tcPr>
            <w:tcW w:w="1440" w:type="dxa"/>
            <w:shd w:val="clear" w:color="auto" w:fill="FABF8F" w:themeFill="accent6" w:themeFillTint="99"/>
            <w:vAlign w:val="center"/>
          </w:tcPr>
          <w:p w:rsidR="002719BE" w:rsidRDefault="002719BE" w:rsidP="00A30BA2">
            <w:pPr>
              <w:jc w:val="center"/>
              <w:rPr>
                <w:rFonts w:cs="Times New Roman"/>
                <w:szCs w:val="26"/>
                <w:lang w:eastAsia="en-GB"/>
              </w:rPr>
            </w:pPr>
          </w:p>
        </w:tc>
        <w:tc>
          <w:tcPr>
            <w:tcW w:w="3780" w:type="dxa"/>
            <w:shd w:val="clear" w:color="auto" w:fill="FABF8F" w:themeFill="accent6" w:themeFillTint="99"/>
            <w:vAlign w:val="center"/>
          </w:tcPr>
          <w:p w:rsidR="002719BE" w:rsidRDefault="002719BE" w:rsidP="00A30BA2">
            <w:pPr>
              <w:rPr>
                <w:rFonts w:cs="Times New Roman"/>
                <w:szCs w:val="26"/>
                <w:lang w:eastAsia="en-GB"/>
              </w:rPr>
            </w:pP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r>
              <w:rPr>
                <w:rFonts w:cs="Times New Roman"/>
                <w:szCs w:val="26"/>
                <w:lang w:eastAsia="en-GB"/>
              </w:rPr>
              <w:t>II</w:t>
            </w:r>
          </w:p>
          <w:p w:rsidR="002719BE" w:rsidRPr="0045087C" w:rsidRDefault="002719BE" w:rsidP="002719BE">
            <w:pPr>
              <w:rPr>
                <w:rFonts w:cs="Times New Roman"/>
                <w:szCs w:val="26"/>
                <w:lang w:eastAsia="en-GB"/>
              </w:rPr>
            </w:pP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Cảnh báo</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DD2EFC" w:rsidP="00D76E26">
            <w:pPr>
              <w:jc w:val="both"/>
              <w:rPr>
                <w:rFonts w:cs="Times New Roman"/>
                <w:szCs w:val="26"/>
                <w:lang w:eastAsia="en-GB"/>
              </w:rPr>
            </w:pPr>
            <w:r>
              <w:rPr>
                <w:rFonts w:cs="Times New Roman"/>
                <w:i/>
                <w:color w:val="FF0000"/>
                <w:szCs w:val="26"/>
                <w:lang w:eastAsia="en-GB"/>
              </w:rPr>
              <w:t>(Message type: 001</w:t>
            </w:r>
            <w:r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2.1</w:t>
            </w:r>
          </w:p>
        </w:tc>
        <w:tc>
          <w:tcPr>
            <w:tcW w:w="3510" w:type="dxa"/>
            <w:vAlign w:val="center"/>
          </w:tcPr>
          <w:p w:rsidR="00DD2EFC" w:rsidRPr="0045087C" w:rsidRDefault="00DD2EFC" w:rsidP="00701EA9">
            <w:pPr>
              <w:rPr>
                <w:rFonts w:cs="Times New Roman"/>
                <w:szCs w:val="26"/>
                <w:lang w:eastAsia="en-GB"/>
              </w:rPr>
            </w:pPr>
            <w:r>
              <w:rPr>
                <w:rFonts w:cs="Times New Roman"/>
                <w:szCs w:val="26"/>
                <w:lang w:eastAsia="en-GB"/>
              </w:rPr>
              <w:t xml:space="preserve"> ALARM REPORT</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0|001|0000</w:t>
            </w:r>
          </w:p>
        </w:tc>
        <w:tc>
          <w:tcPr>
            <w:tcW w:w="3780" w:type="dxa"/>
            <w:vAlign w:val="center"/>
          </w:tcPr>
          <w:p w:rsidR="00DD2EFC" w:rsidRDefault="00DD2EFC" w:rsidP="00D76E26">
            <w:pPr>
              <w:jc w:val="both"/>
              <w:rPr>
                <w:rFonts w:cs="Times New Roman"/>
                <w:szCs w:val="26"/>
                <w:lang w:eastAsia="en-GB"/>
              </w:rPr>
            </w:pPr>
            <w:r>
              <w:rPr>
                <w:rFonts w:cs="Times New Roman"/>
                <w:szCs w:val="26"/>
                <w:lang w:eastAsia="en-GB"/>
              </w:rPr>
              <w:t>Gửi lên Server cảnh báo khi có giá trị cảm biển vượt ngưỡng.</w:t>
            </w:r>
          </w:p>
          <w:p w:rsidR="00DD2EFC" w:rsidRPr="0045087C" w:rsidRDefault="00DD2EFC" w:rsidP="00D76E26">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p>
        </w:tc>
        <w:tc>
          <w:tcPr>
            <w:tcW w:w="3510" w:type="dxa"/>
            <w:vAlign w:val="center"/>
          </w:tcPr>
          <w:p w:rsidR="00DD2EFC" w:rsidRDefault="00DD2EFC" w:rsidP="00966BFD">
            <w:pPr>
              <w:rPr>
                <w:lang w:eastAsia="en-GB"/>
              </w:rPr>
            </w:pPr>
            <w:r>
              <w:rPr>
                <w:lang w:eastAsia="en-GB"/>
              </w:rPr>
              <w:t>Information Element (Ies):</w:t>
            </w:r>
          </w:p>
          <w:p w:rsidR="00DD2EFC" w:rsidRDefault="00DD2EFC" w:rsidP="0073495A">
            <w:pPr>
              <w:pStyle w:val="ListParagraph"/>
              <w:numPr>
                <w:ilvl w:val="0"/>
                <w:numId w:val="29"/>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73495A">
            <w:pPr>
              <w:pStyle w:val="ListParagraph"/>
              <w:numPr>
                <w:ilvl w:val="0"/>
                <w:numId w:val="29"/>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EE7BD1">
            <w:pPr>
              <w:jc w:val="center"/>
              <w:rPr>
                <w:rFonts w:cs="Times New Roman"/>
                <w:szCs w:val="26"/>
                <w:lang w:eastAsia="en-GB"/>
              </w:rPr>
            </w:pPr>
          </w:p>
        </w:tc>
        <w:tc>
          <w:tcPr>
            <w:tcW w:w="3780" w:type="dxa"/>
            <w:vAlign w:val="center"/>
          </w:tcPr>
          <w:p w:rsidR="00DD2EFC" w:rsidRDefault="00DD2EFC"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lastRenderedPageBreak/>
              <w:t>2.2</w:t>
            </w:r>
          </w:p>
        </w:tc>
        <w:tc>
          <w:tcPr>
            <w:tcW w:w="3510" w:type="dxa"/>
            <w:vAlign w:val="center"/>
          </w:tcPr>
          <w:p w:rsidR="00DD2EFC" w:rsidRPr="0045087C" w:rsidRDefault="00DD2EFC" w:rsidP="00966BFD">
            <w:pPr>
              <w:rPr>
                <w:rFonts w:cs="Times New Roman"/>
                <w:szCs w:val="26"/>
                <w:lang w:eastAsia="en-GB"/>
              </w:rPr>
            </w:pPr>
            <w:r>
              <w:rPr>
                <w:rFonts w:cs="Times New Roman"/>
                <w:szCs w:val="26"/>
                <w:lang w:eastAsia="en-GB"/>
              </w:rPr>
              <w:t xml:space="preserve"> ALARM CLEARANCE</w:t>
            </w:r>
          </w:p>
        </w:tc>
        <w:tc>
          <w:tcPr>
            <w:tcW w:w="1440" w:type="dxa"/>
            <w:vAlign w:val="center"/>
          </w:tcPr>
          <w:p w:rsidR="00DD2EFC" w:rsidRPr="0045087C" w:rsidRDefault="002B2AEC" w:rsidP="00966BFD">
            <w:pPr>
              <w:jc w:val="center"/>
              <w:rPr>
                <w:rFonts w:cs="Times New Roman"/>
                <w:szCs w:val="26"/>
                <w:lang w:eastAsia="en-GB"/>
              </w:rPr>
            </w:pPr>
            <w:r>
              <w:rPr>
                <w:rFonts w:cs="Times New Roman"/>
                <w:szCs w:val="26"/>
                <w:lang w:eastAsia="en-GB"/>
              </w:rPr>
              <w:t>0|001|0001</w:t>
            </w:r>
          </w:p>
        </w:tc>
        <w:tc>
          <w:tcPr>
            <w:tcW w:w="3780" w:type="dxa"/>
            <w:vAlign w:val="center"/>
          </w:tcPr>
          <w:p w:rsidR="00DD2EFC" w:rsidRDefault="00DD2EFC" w:rsidP="008D62D9">
            <w:pPr>
              <w:jc w:val="both"/>
              <w:rPr>
                <w:rFonts w:cs="Times New Roman"/>
                <w:szCs w:val="26"/>
                <w:lang w:eastAsia="en-GB"/>
              </w:rPr>
            </w:pPr>
            <w:r>
              <w:rPr>
                <w:rFonts w:cs="Times New Roman"/>
                <w:szCs w:val="26"/>
                <w:lang w:eastAsia="en-GB"/>
              </w:rPr>
              <w:t>Gửi lên Server bản tin hủy cảnh báo khi có hoạt động đã bình thường trở lại</w:t>
            </w:r>
            <w:proofErr w:type="gramStart"/>
            <w:r>
              <w:rPr>
                <w:rFonts w:cs="Times New Roman"/>
                <w:szCs w:val="26"/>
                <w:lang w:eastAsia="en-GB"/>
              </w:rPr>
              <w:t>..</w:t>
            </w:r>
            <w:proofErr w:type="gramEnd"/>
          </w:p>
          <w:p w:rsidR="00DD2EFC" w:rsidRPr="0045087C" w:rsidRDefault="00DD2EFC" w:rsidP="008D62D9">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73495A">
            <w:pPr>
              <w:pStyle w:val="ListParagraph"/>
              <w:numPr>
                <w:ilvl w:val="0"/>
                <w:numId w:val="30"/>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73495A">
            <w:pPr>
              <w:pStyle w:val="ListParagraph"/>
              <w:numPr>
                <w:ilvl w:val="0"/>
                <w:numId w:val="30"/>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III</w:t>
            </w: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2B2AEC" w:rsidP="00D76E26">
            <w:pPr>
              <w:jc w:val="both"/>
              <w:rPr>
                <w:rFonts w:cs="Times New Roman"/>
                <w:szCs w:val="26"/>
                <w:lang w:eastAsia="en-GB"/>
              </w:rPr>
            </w:pPr>
            <w:r>
              <w:rPr>
                <w:rFonts w:cs="Times New Roman"/>
                <w:i/>
                <w:color w:val="FF0000"/>
                <w:szCs w:val="26"/>
                <w:lang w:eastAsia="en-GB"/>
              </w:rPr>
              <w:t>(Message type: 010</w:t>
            </w:r>
            <w:r w:rsidR="00DD2EFC"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3.1</w:t>
            </w:r>
          </w:p>
        </w:tc>
        <w:tc>
          <w:tcPr>
            <w:tcW w:w="3510" w:type="dxa"/>
            <w:vAlign w:val="center"/>
          </w:tcPr>
          <w:p w:rsidR="00DD2EFC" w:rsidRPr="0045087C" w:rsidRDefault="00DD2EFC" w:rsidP="008D62D9">
            <w:pPr>
              <w:rPr>
                <w:rFonts w:cs="Times New Roman"/>
                <w:szCs w:val="26"/>
                <w:lang w:eastAsia="en-GB"/>
              </w:rPr>
            </w:pPr>
            <w:r>
              <w:rPr>
                <w:rFonts w:cs="Times New Roman"/>
                <w:szCs w:val="26"/>
                <w:lang w:eastAsia="en-GB"/>
              </w:rPr>
              <w:t>ID ASSIGNMENT COMPLETE</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0|010|0000</w:t>
            </w:r>
          </w:p>
        </w:tc>
        <w:tc>
          <w:tcPr>
            <w:tcW w:w="3780" w:type="dxa"/>
            <w:vAlign w:val="center"/>
          </w:tcPr>
          <w:p w:rsidR="00DD2EFC" w:rsidRPr="0045087C" w:rsidRDefault="00DD2EFC" w:rsidP="00CB75BC">
            <w:pPr>
              <w:jc w:val="both"/>
              <w:rPr>
                <w:rFonts w:cs="Times New Roman"/>
                <w:szCs w:val="26"/>
                <w:lang w:eastAsia="en-GB"/>
              </w:rPr>
            </w:pPr>
            <w:r>
              <w:rPr>
                <w:rFonts w:cs="Times New Roman"/>
                <w:szCs w:val="26"/>
                <w:lang w:eastAsia="en-GB"/>
              </w:rPr>
              <w:t>Xác nhận đã nhận được bản tin ID ASSIGNMENT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73495A">
            <w:pPr>
              <w:pStyle w:val="ListParagraph"/>
              <w:numPr>
                <w:ilvl w:val="0"/>
                <w:numId w:val="21"/>
              </w:numPr>
              <w:rPr>
                <w:rFonts w:ascii="Times New Roman" w:hAnsi="Times New Roman"/>
                <w:sz w:val="26"/>
                <w:szCs w:val="26"/>
                <w:lang w:eastAsia="en-GB"/>
              </w:rPr>
            </w:pPr>
            <w:r>
              <w:rPr>
                <w:rFonts w:ascii="Times New Roman" w:hAnsi="Times New Roman"/>
                <w:sz w:val="26"/>
                <w:szCs w:val="26"/>
                <w:lang w:eastAsia="en-GB"/>
              </w:rPr>
              <w:t>SIM</w:t>
            </w:r>
          </w:p>
          <w:p w:rsidR="00DD2EFC" w:rsidRPr="00AB22ED" w:rsidRDefault="00DD2EFC" w:rsidP="0073495A">
            <w:pPr>
              <w:pStyle w:val="ListParagraph"/>
              <w:numPr>
                <w:ilvl w:val="0"/>
                <w:numId w:val="21"/>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t>3.2</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ID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0|010|0001</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Kiểm tra ID của một Module nào đó (SIM đã biết trước)</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73495A">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SIM</w:t>
            </w:r>
          </w:p>
          <w:p w:rsidR="002B2AEC" w:rsidRPr="00DD56C9" w:rsidRDefault="002B2AEC" w:rsidP="0073495A">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t>3.3</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ACCOUNT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Báo cáo tình trạng tiền và dung lượng data trong tài khoản khi nhận được bản tin CHECK ACCOUNT.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73495A">
            <w:pPr>
              <w:pStyle w:val="ListParagraph"/>
              <w:numPr>
                <w:ilvl w:val="0"/>
                <w:numId w:val="20"/>
              </w:numPr>
              <w:rPr>
                <w:rFonts w:ascii="Times New Roman" w:hAnsi="Times New Roman"/>
                <w:sz w:val="26"/>
                <w:szCs w:val="26"/>
                <w:lang w:eastAsia="en-GB"/>
              </w:rPr>
            </w:pPr>
            <w:r w:rsidRPr="00386108">
              <w:rPr>
                <w:rFonts w:ascii="Times New Roman" w:hAnsi="Times New Roman"/>
                <w:sz w:val="26"/>
                <w:szCs w:val="26"/>
                <w:lang w:eastAsia="en-GB"/>
              </w:rPr>
              <w:t>ID</w:t>
            </w:r>
          </w:p>
          <w:p w:rsidR="002B2AEC" w:rsidRPr="00D76E26" w:rsidRDefault="002B2AEC" w:rsidP="0073495A">
            <w:pPr>
              <w:pStyle w:val="ListParagraph"/>
              <w:numPr>
                <w:ilvl w:val="0"/>
                <w:numId w:val="20"/>
              </w:numPr>
              <w:rPr>
                <w:rFonts w:ascii="Times New Roman" w:hAnsi="Times New Roman"/>
                <w:sz w:val="26"/>
                <w:szCs w:val="26"/>
                <w:lang w:eastAsia="en-GB"/>
              </w:rPr>
            </w:pPr>
            <w:r>
              <w:rPr>
                <w:rFonts w:ascii="Times New Roman" w:hAnsi="Times New Roman"/>
                <w:sz w:val="26"/>
                <w:szCs w:val="26"/>
                <w:lang w:eastAsia="en-GB"/>
              </w:rPr>
              <w:t>MONEY/DATA STATUS</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jc w:val="both"/>
              <w:rPr>
                <w:rFonts w:cs="Times New Roman"/>
                <w:szCs w:val="26"/>
                <w:lang w:eastAsia="en-GB"/>
              </w:rPr>
            </w:pPr>
            <w:r>
              <w:rPr>
                <w:rFonts w:cs="Times New Roman"/>
                <w:szCs w:val="26"/>
                <w:lang w:eastAsia="en-GB"/>
              </w:rPr>
              <w:t>Phản hồi cả tiền trong tài khoản và lưu lượng data.</w:t>
            </w: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3.4</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RECHARGE ACCOUNT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Báo cáo đã nhận được bản tin RECHARGE ACCOUNT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73495A">
            <w:pPr>
              <w:pStyle w:val="ListParagraph"/>
              <w:numPr>
                <w:ilvl w:val="0"/>
                <w:numId w:val="22"/>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D76E26">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181367">
            <w:pPr>
              <w:jc w:val="center"/>
              <w:rPr>
                <w:rFonts w:cs="Times New Roman"/>
                <w:szCs w:val="26"/>
                <w:lang w:eastAsia="en-GB"/>
              </w:rPr>
            </w:pPr>
            <w:r>
              <w:rPr>
                <w:rFonts w:cs="Times New Roman"/>
                <w:szCs w:val="26"/>
                <w:lang w:eastAsia="en-GB"/>
              </w:rPr>
              <w:t>3.5</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PASS RESET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0|010|0100</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Xác nhận đã nhận được bản tin PASS RESET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73495A">
            <w:pPr>
              <w:pStyle w:val="ListParagraph"/>
              <w:numPr>
                <w:ilvl w:val="0"/>
                <w:numId w:val="2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196354">
            <w:pPr>
              <w:rPr>
                <w:rFonts w:cs="Times New Roman"/>
                <w:szCs w:val="26"/>
                <w:lang w:eastAsia="en-GB"/>
              </w:rPr>
            </w:pPr>
          </w:p>
        </w:tc>
      </w:tr>
      <w:tr w:rsidR="005A73A5" w:rsidRPr="0045087C" w:rsidTr="005A73A5">
        <w:trPr>
          <w:jc w:val="center"/>
        </w:trPr>
        <w:tc>
          <w:tcPr>
            <w:tcW w:w="704" w:type="dxa"/>
            <w:shd w:val="clear" w:color="auto" w:fill="FABF8F" w:themeFill="accent6" w:themeFillTint="99"/>
            <w:vAlign w:val="center"/>
          </w:tcPr>
          <w:p w:rsidR="005A73A5" w:rsidRPr="0045087C" w:rsidRDefault="005A73A5" w:rsidP="00196354">
            <w:pPr>
              <w:jc w:val="center"/>
              <w:rPr>
                <w:rFonts w:cs="Times New Roman"/>
                <w:szCs w:val="26"/>
                <w:lang w:eastAsia="en-GB"/>
              </w:rPr>
            </w:pPr>
            <w:r>
              <w:rPr>
                <w:rFonts w:cs="Times New Roman"/>
                <w:szCs w:val="26"/>
                <w:lang w:eastAsia="en-GB"/>
              </w:rPr>
              <w:t>3.6</w:t>
            </w:r>
          </w:p>
        </w:tc>
        <w:tc>
          <w:tcPr>
            <w:tcW w:w="3510" w:type="dxa"/>
            <w:shd w:val="clear" w:color="auto" w:fill="FABF8F" w:themeFill="accent6" w:themeFillTint="99"/>
            <w:vAlign w:val="center"/>
          </w:tcPr>
          <w:p w:rsidR="005A73A5" w:rsidRDefault="001702D3" w:rsidP="00196354">
            <w:pPr>
              <w:rPr>
                <w:lang w:eastAsia="en-GB"/>
              </w:rPr>
            </w:pPr>
            <w:r>
              <w:rPr>
                <w:lang w:eastAsia="en-GB"/>
              </w:rPr>
              <w:t>NEW MODULE NOTIFY</w:t>
            </w:r>
          </w:p>
        </w:tc>
        <w:tc>
          <w:tcPr>
            <w:tcW w:w="1440" w:type="dxa"/>
            <w:shd w:val="clear" w:color="auto" w:fill="FABF8F" w:themeFill="accent6" w:themeFillTint="99"/>
            <w:vAlign w:val="center"/>
          </w:tcPr>
          <w:p w:rsidR="005A73A5" w:rsidRDefault="005A73A5" w:rsidP="00196354">
            <w:pPr>
              <w:jc w:val="center"/>
              <w:rPr>
                <w:rFonts w:cs="Times New Roman"/>
                <w:szCs w:val="26"/>
                <w:lang w:eastAsia="en-GB"/>
              </w:rPr>
            </w:pPr>
            <w:r>
              <w:rPr>
                <w:rFonts w:cs="Times New Roman"/>
                <w:szCs w:val="26"/>
                <w:lang w:eastAsia="en-GB"/>
              </w:rPr>
              <w:t>0|010|0101</w:t>
            </w:r>
          </w:p>
        </w:tc>
        <w:tc>
          <w:tcPr>
            <w:tcW w:w="3780" w:type="dxa"/>
            <w:shd w:val="clear" w:color="auto" w:fill="FABF8F" w:themeFill="accent6" w:themeFillTint="99"/>
            <w:vAlign w:val="center"/>
          </w:tcPr>
          <w:p w:rsidR="005A73A5" w:rsidRDefault="001702D3" w:rsidP="00196354">
            <w:pPr>
              <w:rPr>
                <w:rFonts w:cs="Times New Roman"/>
                <w:szCs w:val="26"/>
                <w:lang w:eastAsia="en-GB"/>
              </w:rPr>
            </w:pPr>
            <w:r>
              <w:rPr>
                <w:rFonts w:cs="Times New Roman"/>
                <w:szCs w:val="26"/>
                <w:lang w:eastAsia="en-GB"/>
              </w:rPr>
              <w:t>Thông báo với Server khi có module mới online</w:t>
            </w:r>
          </w:p>
        </w:tc>
      </w:tr>
      <w:tr w:rsidR="00D25502" w:rsidRPr="0045087C" w:rsidTr="005A73A5">
        <w:trPr>
          <w:jc w:val="center"/>
        </w:trPr>
        <w:tc>
          <w:tcPr>
            <w:tcW w:w="704" w:type="dxa"/>
            <w:shd w:val="clear" w:color="auto" w:fill="FABF8F" w:themeFill="accent6" w:themeFillTint="99"/>
            <w:vAlign w:val="center"/>
          </w:tcPr>
          <w:p w:rsidR="00D25502" w:rsidRPr="00D25502" w:rsidRDefault="00D25502">
            <w:pPr>
              <w:ind w:left="360"/>
              <w:rPr>
                <w:szCs w:val="26"/>
                <w:lang w:eastAsia="en-GB"/>
              </w:rPr>
              <w:pPrChange w:id="6" w:author="Tamjindo" w:date="2016-12-17T10:35:00Z">
                <w:pPr>
                  <w:jc w:val="center"/>
                </w:pPr>
              </w:pPrChange>
            </w:pPr>
          </w:p>
        </w:tc>
        <w:tc>
          <w:tcPr>
            <w:tcW w:w="3510" w:type="dxa"/>
            <w:shd w:val="clear" w:color="auto" w:fill="FABF8F" w:themeFill="accent6" w:themeFillTint="99"/>
            <w:vAlign w:val="center"/>
          </w:tcPr>
          <w:p w:rsidR="00D25502" w:rsidRDefault="00D25502" w:rsidP="00D25502">
            <w:pPr>
              <w:rPr>
                <w:lang w:eastAsia="en-GB"/>
              </w:rPr>
            </w:pPr>
            <w:r>
              <w:rPr>
                <w:lang w:eastAsia="en-GB"/>
              </w:rPr>
              <w:t>Information Element (Ies):</w:t>
            </w:r>
          </w:p>
          <w:p w:rsidR="00D25502" w:rsidRDefault="00D25502" w:rsidP="00D25502">
            <w:pPr>
              <w:ind w:left="360"/>
              <w:rPr>
                <w:szCs w:val="26"/>
                <w:lang w:eastAsia="en-GB"/>
              </w:rPr>
            </w:pPr>
            <w:r>
              <w:rPr>
                <w:szCs w:val="26"/>
                <w:lang w:eastAsia="en-GB"/>
              </w:rPr>
              <w:t xml:space="preserve">1) </w:t>
            </w:r>
            <w:del w:id="7" w:author="Tamjindo" w:date="2016-12-17T10:35:00Z">
              <w:r w:rsidR="008F6723">
                <w:rPr>
                  <w:szCs w:val="26"/>
                  <w:lang w:eastAsia="en-GB"/>
                </w:rPr>
                <w:delText xml:space="preserve"> </w:delText>
              </w:r>
              <w:r w:rsidR="008F6723" w:rsidRPr="008F6723">
                <w:rPr>
                  <w:szCs w:val="26"/>
                  <w:lang w:eastAsia="en-GB"/>
                </w:rPr>
                <w:delText>ID</w:delText>
              </w:r>
            </w:del>
            <w:ins w:id="8" w:author="Tamjindo" w:date="2016-12-17T10:35:00Z">
              <w:r w:rsidRPr="00D25502">
                <w:rPr>
                  <w:szCs w:val="26"/>
                  <w:lang w:eastAsia="en-GB"/>
                </w:rPr>
                <w:t>IMSI</w:t>
              </w:r>
            </w:ins>
          </w:p>
          <w:p w:rsidR="00D25502" w:rsidRPr="00D25502" w:rsidRDefault="00D25502" w:rsidP="00D25502">
            <w:pPr>
              <w:ind w:left="360"/>
              <w:rPr>
                <w:szCs w:val="26"/>
                <w:lang w:eastAsia="en-GB"/>
              </w:rPr>
            </w:pPr>
          </w:p>
        </w:tc>
        <w:tc>
          <w:tcPr>
            <w:tcW w:w="1440" w:type="dxa"/>
            <w:shd w:val="clear" w:color="auto" w:fill="FABF8F" w:themeFill="accent6" w:themeFillTint="99"/>
            <w:vAlign w:val="center"/>
          </w:tcPr>
          <w:p w:rsidR="00D25502" w:rsidRDefault="00D25502" w:rsidP="00196354">
            <w:pPr>
              <w:jc w:val="center"/>
              <w:rPr>
                <w:rFonts w:cs="Times New Roman"/>
                <w:szCs w:val="26"/>
                <w:lang w:eastAsia="en-GB"/>
              </w:rPr>
            </w:pPr>
          </w:p>
        </w:tc>
        <w:tc>
          <w:tcPr>
            <w:tcW w:w="3780" w:type="dxa"/>
            <w:shd w:val="clear" w:color="auto" w:fill="FABF8F" w:themeFill="accent6" w:themeFillTint="99"/>
            <w:vAlign w:val="center"/>
          </w:tcPr>
          <w:p w:rsidR="00D25502" w:rsidRDefault="00D25502" w:rsidP="00196354">
            <w:pPr>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IV</w:t>
            </w:r>
          </w:p>
        </w:tc>
        <w:tc>
          <w:tcPr>
            <w:tcW w:w="3510" w:type="dxa"/>
            <w:vAlign w:val="center"/>
          </w:tcPr>
          <w:p w:rsidR="002B2AEC" w:rsidRPr="0061531F" w:rsidRDefault="002B2AEC" w:rsidP="00EE7BD1">
            <w:pPr>
              <w:jc w:val="center"/>
              <w:rPr>
                <w:rFonts w:cs="Times New Roman"/>
                <w:b/>
                <w:szCs w:val="26"/>
                <w:lang w:eastAsia="en-GB"/>
              </w:rPr>
            </w:pPr>
            <w:r w:rsidRPr="0061531F">
              <w:rPr>
                <w:rFonts w:cs="Times New Roman"/>
                <w:b/>
                <w:szCs w:val="26"/>
                <w:lang w:eastAsia="en-GB"/>
              </w:rPr>
              <w:t>Emergency Stop</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Pr="0045087C" w:rsidRDefault="00597DA5" w:rsidP="00597DA5">
            <w:pPr>
              <w:rPr>
                <w:rFonts w:cs="Times New Roman"/>
                <w:szCs w:val="26"/>
                <w:lang w:eastAsia="en-GB"/>
              </w:rPr>
            </w:pPr>
            <w:r>
              <w:rPr>
                <w:rFonts w:cs="Times New Roman"/>
                <w:i/>
                <w:color w:val="FF0000"/>
                <w:szCs w:val="26"/>
                <w:lang w:eastAsia="en-GB"/>
              </w:rPr>
              <w:t xml:space="preserve">(Message type: </w:t>
            </w:r>
            <w:r w:rsidR="002B2AEC">
              <w:rPr>
                <w:rFonts w:cs="Times New Roman"/>
                <w:i/>
                <w:color w:val="FF0000"/>
                <w:szCs w:val="26"/>
                <w:lang w:eastAsia="en-GB"/>
              </w:rPr>
              <w:t>0</w:t>
            </w:r>
            <w:r>
              <w:rPr>
                <w:rFonts w:cs="Times New Roman"/>
                <w:i/>
                <w:color w:val="FF0000"/>
                <w:szCs w:val="26"/>
                <w:lang w:eastAsia="en-GB"/>
              </w:rPr>
              <w:t>11</w:t>
            </w:r>
            <w:r w:rsidR="002B2AEC" w:rsidRPr="006F6322">
              <w:rPr>
                <w:rFonts w:cs="Times New Roman"/>
                <w:i/>
                <w:color w:val="FF0000"/>
                <w:szCs w:val="26"/>
                <w:lang w:eastAsia="en-GB"/>
              </w:rPr>
              <w: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r>
              <w:rPr>
                <w:rFonts w:cs="Times New Roman"/>
                <w:szCs w:val="26"/>
                <w:lang w:eastAsia="en-GB"/>
              </w:rPr>
              <w:t>4.1</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HARD EMERGENCY STOP NOTIFICATION</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 xml:space="preserve">Thông báo dừng khẩn cấp từ phía Module </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4836B9">
            <w:pPr>
              <w:rPr>
                <w:lang w:eastAsia="en-GB"/>
              </w:rPr>
            </w:pPr>
            <w:r>
              <w:rPr>
                <w:lang w:eastAsia="en-GB"/>
              </w:rPr>
              <w:t>Information Element (Ies):</w:t>
            </w:r>
          </w:p>
          <w:p w:rsidR="002B2AEC" w:rsidRPr="004836B9" w:rsidRDefault="002B2AEC" w:rsidP="0073495A">
            <w:pPr>
              <w:pStyle w:val="ListParagraph"/>
              <w:numPr>
                <w:ilvl w:val="0"/>
                <w:numId w:val="33"/>
              </w:numPr>
              <w:rPr>
                <w:rFonts w:ascii="Times New Roman" w:hAnsi="Times New Roman"/>
                <w:sz w:val="26"/>
                <w:szCs w:val="26"/>
                <w:lang w:eastAsia="en-GB"/>
              </w:rPr>
            </w:pPr>
            <w:r w:rsidRPr="004836B9">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597DA5">
            <w:pPr>
              <w:jc w:val="center"/>
              <w:rPr>
                <w:rFonts w:cs="Times New Roman"/>
                <w:szCs w:val="26"/>
                <w:lang w:eastAsia="en-GB"/>
              </w:rPr>
            </w:pPr>
            <w:r>
              <w:rPr>
                <w:rFonts w:cs="Times New Roman"/>
                <w:szCs w:val="26"/>
                <w:lang w:eastAsia="en-GB"/>
              </w:rPr>
              <w:t>4.2</w:t>
            </w:r>
          </w:p>
        </w:tc>
        <w:tc>
          <w:tcPr>
            <w:tcW w:w="3510" w:type="dxa"/>
            <w:vAlign w:val="center"/>
          </w:tcPr>
          <w:p w:rsidR="002B2AEC" w:rsidRPr="0045087C" w:rsidRDefault="002B2AEC" w:rsidP="00D84E4A">
            <w:pPr>
              <w:rPr>
                <w:rFonts w:cs="Times New Roman"/>
                <w:szCs w:val="26"/>
                <w:lang w:eastAsia="en-GB"/>
              </w:rPr>
            </w:pPr>
            <w:r>
              <w:rPr>
                <w:rFonts w:cs="Times New Roman"/>
                <w:szCs w:val="26"/>
                <w:lang w:eastAsia="en-GB"/>
              </w:rPr>
              <w:t>HARD EMERGENCY RESET NOTIFY</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0|011|0001</w:t>
            </w:r>
          </w:p>
        </w:tc>
        <w:tc>
          <w:tcPr>
            <w:tcW w:w="3780" w:type="dxa"/>
            <w:vAlign w:val="center"/>
          </w:tcPr>
          <w:p w:rsidR="002B2AEC" w:rsidRPr="0045087C" w:rsidRDefault="002B2AEC" w:rsidP="00597DA5">
            <w:pPr>
              <w:jc w:val="both"/>
              <w:rPr>
                <w:rFonts w:cs="Times New Roman"/>
                <w:szCs w:val="26"/>
                <w:lang w:eastAsia="en-GB"/>
              </w:rPr>
            </w:pPr>
            <w:r>
              <w:rPr>
                <w:rFonts w:cs="Times New Roman"/>
                <w:szCs w:val="26"/>
                <w:lang w:eastAsia="en-GB"/>
              </w:rPr>
              <w:t>Thông báo CANCEL dừng khẩn cấp từ phía Module (khi khắc phục xong lỗi).</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D84E4A">
            <w:pPr>
              <w:rPr>
                <w:lang w:eastAsia="en-GB"/>
              </w:rPr>
            </w:pPr>
            <w:r>
              <w:rPr>
                <w:lang w:eastAsia="en-GB"/>
              </w:rPr>
              <w:t>Information Element (Ies):</w:t>
            </w:r>
          </w:p>
          <w:p w:rsidR="002B2AEC" w:rsidRPr="00D84E4A" w:rsidRDefault="002B2AEC" w:rsidP="0073495A">
            <w:pPr>
              <w:pStyle w:val="ListParagraph"/>
              <w:numPr>
                <w:ilvl w:val="0"/>
                <w:numId w:val="34"/>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C23F39">
            <w:pPr>
              <w:jc w:val="center"/>
              <w:rPr>
                <w:rFonts w:cs="Times New Roman"/>
                <w:szCs w:val="26"/>
                <w:lang w:eastAsia="en-GB"/>
              </w:rPr>
            </w:pPr>
            <w:r>
              <w:rPr>
                <w:rFonts w:cs="Times New Roman"/>
                <w:szCs w:val="26"/>
                <w:lang w:eastAsia="en-GB"/>
              </w:rPr>
              <w:t>4.3</w:t>
            </w:r>
          </w:p>
        </w:tc>
        <w:tc>
          <w:tcPr>
            <w:tcW w:w="3510" w:type="dxa"/>
            <w:vAlign w:val="center"/>
          </w:tcPr>
          <w:p w:rsidR="002B2AEC" w:rsidRPr="0045087C" w:rsidRDefault="002B2AEC" w:rsidP="00C23F39">
            <w:pPr>
              <w:rPr>
                <w:rFonts w:cs="Times New Roman"/>
                <w:szCs w:val="26"/>
                <w:lang w:eastAsia="en-GB"/>
              </w:rPr>
            </w:pPr>
            <w:r>
              <w:rPr>
                <w:rFonts w:cs="Times New Roman"/>
                <w:szCs w:val="26"/>
                <w:lang w:eastAsia="en-GB"/>
              </w:rPr>
              <w:t>SOFT EMERGENCY STOP ACKNOWLEDGE</w:t>
            </w:r>
          </w:p>
        </w:tc>
        <w:tc>
          <w:tcPr>
            <w:tcW w:w="1440" w:type="dxa"/>
            <w:vAlign w:val="center"/>
          </w:tcPr>
          <w:p w:rsidR="002B2AEC" w:rsidRPr="0045087C" w:rsidRDefault="0013109B" w:rsidP="005A44BD">
            <w:pPr>
              <w:jc w:val="center"/>
              <w:rPr>
                <w:rFonts w:cs="Times New Roman"/>
                <w:szCs w:val="26"/>
                <w:lang w:eastAsia="en-GB"/>
              </w:rPr>
            </w:pPr>
            <w:r>
              <w:rPr>
                <w:rFonts w:cs="Times New Roman"/>
                <w:szCs w:val="26"/>
                <w:lang w:eastAsia="en-GB"/>
              </w:rPr>
              <w:t>0|011|0010</w:t>
            </w:r>
          </w:p>
        </w:tc>
        <w:tc>
          <w:tcPr>
            <w:tcW w:w="3780" w:type="dxa"/>
            <w:vAlign w:val="center"/>
          </w:tcPr>
          <w:p w:rsidR="002B2AEC" w:rsidRPr="0045087C" w:rsidRDefault="002B2AEC" w:rsidP="00C23F39">
            <w:pPr>
              <w:jc w:val="both"/>
              <w:rPr>
                <w:rFonts w:cs="Times New Roman"/>
                <w:szCs w:val="26"/>
                <w:lang w:eastAsia="en-GB"/>
              </w:rPr>
            </w:pPr>
            <w:r>
              <w:rPr>
                <w:rFonts w:cs="Times New Roman"/>
                <w:szCs w:val="26"/>
                <w:lang w:eastAsia="en-GB"/>
              </w:rPr>
              <w:t xml:space="preserve">Xác nhận đã nhận được bản tin SOFT EMERGENCY STOP NOTIFICATION từ phía Server. </w:t>
            </w:r>
          </w:p>
        </w:tc>
      </w:tr>
      <w:tr w:rsidR="002B2AEC" w:rsidRPr="0045087C" w:rsidTr="002719BE">
        <w:trPr>
          <w:jc w:val="center"/>
        </w:trPr>
        <w:tc>
          <w:tcPr>
            <w:tcW w:w="704" w:type="dxa"/>
            <w:vAlign w:val="center"/>
          </w:tcPr>
          <w:p w:rsidR="002B2AEC" w:rsidRDefault="002B2AEC" w:rsidP="00597DA5">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73495A">
            <w:pPr>
              <w:pStyle w:val="ListParagraph"/>
              <w:numPr>
                <w:ilvl w:val="0"/>
                <w:numId w:val="35"/>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4.4</w:t>
            </w:r>
          </w:p>
        </w:tc>
        <w:tc>
          <w:tcPr>
            <w:tcW w:w="3510" w:type="dxa"/>
            <w:vAlign w:val="center"/>
          </w:tcPr>
          <w:p w:rsidR="002B2AEC" w:rsidRPr="0045087C" w:rsidRDefault="002B2AEC" w:rsidP="00490AFA">
            <w:pPr>
              <w:rPr>
                <w:rFonts w:cs="Times New Roman"/>
                <w:szCs w:val="26"/>
                <w:lang w:eastAsia="en-GB"/>
              </w:rPr>
            </w:pPr>
            <w:r>
              <w:rPr>
                <w:rFonts w:cs="Times New Roman"/>
                <w:szCs w:val="26"/>
                <w:lang w:eastAsia="en-GB"/>
              </w:rPr>
              <w:t xml:space="preserve">SOFT EMERGENCY RESET NOTIFY  </w:t>
            </w:r>
          </w:p>
        </w:tc>
        <w:tc>
          <w:tcPr>
            <w:tcW w:w="1440" w:type="dxa"/>
            <w:vAlign w:val="center"/>
          </w:tcPr>
          <w:p w:rsidR="002B2AEC" w:rsidRPr="0045087C" w:rsidRDefault="0013109B" w:rsidP="00EE7BD1">
            <w:pPr>
              <w:jc w:val="center"/>
              <w:rPr>
                <w:rFonts w:cs="Times New Roman"/>
                <w:szCs w:val="26"/>
                <w:lang w:eastAsia="en-GB"/>
              </w:rPr>
            </w:pPr>
            <w:r>
              <w:rPr>
                <w:rFonts w:cs="Times New Roman"/>
                <w:szCs w:val="26"/>
                <w:lang w:eastAsia="en-GB"/>
              </w:rPr>
              <w:t>0|011|0011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Sau khi xử lý xong sự cố, Module kích hoạt hủy dừng khẩn cấp mềm.</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73495A">
            <w:pPr>
              <w:pStyle w:val="ListParagraph"/>
              <w:numPr>
                <w:ilvl w:val="0"/>
                <w:numId w:val="36"/>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bl>
    <w:p w:rsidR="005B4CE7" w:rsidRPr="005B4CE7" w:rsidRDefault="005B4CE7" w:rsidP="005B4CE7">
      <w:pPr>
        <w:rPr>
          <w:lang w:eastAsia="en-GB"/>
        </w:rPr>
      </w:pPr>
    </w:p>
    <w:p w:rsidR="00041D73" w:rsidRPr="00303A21" w:rsidRDefault="004C45F7" w:rsidP="005B4CE7">
      <w:pPr>
        <w:pStyle w:val="Heading2"/>
        <w:rPr>
          <w:lang w:val="en-US"/>
        </w:rPr>
      </w:pPr>
      <w:r w:rsidRPr="00303A21">
        <w:rPr>
          <w:lang w:val="en-US"/>
        </w:rPr>
        <w:t>III</w:t>
      </w:r>
      <w:r w:rsidR="009E2664" w:rsidRPr="00303A21">
        <w:rPr>
          <w:lang w:val="en-US"/>
        </w:rPr>
        <w:t xml:space="preserve">. </w:t>
      </w:r>
      <w:r w:rsidRPr="00303A21">
        <w:rPr>
          <w:lang w:val="en-US"/>
        </w:rPr>
        <w:t xml:space="preserve">Mô tả các </w:t>
      </w:r>
      <w:r w:rsidR="00712A26" w:rsidRPr="00303A21">
        <w:rPr>
          <w:lang w:val="en-US"/>
        </w:rPr>
        <w:t xml:space="preserve">IE (Info </w:t>
      </w:r>
      <w:r w:rsidR="00041D73" w:rsidRPr="00303A21">
        <w:rPr>
          <w:lang w:val="en-US"/>
        </w:rPr>
        <w:t>E</w:t>
      </w:r>
      <w:r w:rsidR="0046752B" w:rsidRPr="00303A21">
        <w:rPr>
          <w:lang w:val="en-US"/>
        </w:rPr>
        <w:t>lement</w:t>
      </w:r>
      <w:r w:rsidR="00AD54C7" w:rsidRPr="00303A21">
        <w:rPr>
          <w:lang w:val="en-US"/>
        </w:rPr>
        <w:t xml:space="preserve"> – thành phần thông tin</w:t>
      </w:r>
      <w:r w:rsidR="00E2567C" w:rsidRPr="00303A21">
        <w:rPr>
          <w:lang w:val="en-US"/>
        </w:rPr>
        <w:t xml:space="preserve"> trong bản tin</w:t>
      </w:r>
      <w:r w:rsidR="00041D73" w:rsidRPr="00303A21">
        <w:rPr>
          <w:lang w:val="en-US"/>
        </w:rPr>
        <w:t xml:space="preserve">) </w:t>
      </w:r>
      <w:r w:rsidR="00E2567C" w:rsidRPr="00303A21">
        <w:rPr>
          <w:lang w:val="en-US"/>
        </w:rPr>
        <w:t xml:space="preserve"> </w:t>
      </w:r>
    </w:p>
    <w:p w:rsidR="00961BCA" w:rsidRDefault="00961BCA" w:rsidP="00846A2F">
      <w:pPr>
        <w:pStyle w:val="Heading3"/>
      </w:pPr>
      <w:r>
        <w:t>1</w:t>
      </w:r>
      <w:r w:rsidRPr="00973AE6">
        <w:t xml:space="preserve">. </w:t>
      </w:r>
      <w:r>
        <w:t xml:space="preserve">CẤU TRÚC </w:t>
      </w:r>
      <w:r w:rsidR="00AC4F33">
        <w:t>HEADER IE</w:t>
      </w:r>
    </w:p>
    <w:p w:rsidR="00735678" w:rsidRPr="00735678" w:rsidRDefault="00735678" w:rsidP="00735678">
      <w:pPr>
        <w:rPr>
          <w:b/>
          <w:lang w:eastAsia="en-GB"/>
        </w:rPr>
      </w:pPr>
      <w:r w:rsidRPr="00735678">
        <w:rPr>
          <w:b/>
          <w:lang w:eastAsia="en-GB"/>
        </w:rPr>
        <w:t>*Cấu trúc</w:t>
      </w:r>
      <w:r w:rsidR="00346CB1">
        <w:rPr>
          <w:b/>
          <w:lang w:eastAsia="en-GB"/>
        </w:rPr>
        <w:t xml:space="preserve"> header của</w:t>
      </w:r>
      <w:r w:rsidRPr="00735678">
        <w:rPr>
          <w:b/>
          <w:lang w:eastAsia="en-GB"/>
        </w:rPr>
        <w:t xml:space="preserve"> IE</w:t>
      </w:r>
      <w:r w:rsidR="00333898">
        <w:rPr>
          <w:b/>
          <w:lang w:eastAsia="en-GB"/>
        </w:rPr>
        <w:t xml:space="preserve"> (8bit)</w:t>
      </w:r>
      <w:r w:rsidRPr="00735678">
        <w:rPr>
          <w:b/>
          <w:lang w:eastAsia="en-GB"/>
        </w:rPr>
        <w:t xml:space="preserve">: </w:t>
      </w:r>
    </w:p>
    <w:p w:rsidR="00735678" w:rsidRDefault="00735678" w:rsidP="00735678">
      <w:pPr>
        <w:jc w:val="center"/>
        <w:rPr>
          <w:lang w:eastAsia="en-GB"/>
        </w:rPr>
      </w:pPr>
      <w:r>
        <w:rPr>
          <w:lang w:eastAsia="en-GB"/>
        </w:rPr>
        <w:t>|x|xxx|xxxx|</w:t>
      </w:r>
    </w:p>
    <w:p w:rsidR="00735678" w:rsidRDefault="00735678" w:rsidP="00735678">
      <w:pPr>
        <w:jc w:val="center"/>
        <w:rPr>
          <w:lang w:eastAsia="en-GB"/>
        </w:rPr>
      </w:pPr>
      <w:r>
        <w:rPr>
          <w:lang w:eastAsia="en-GB"/>
        </w:rPr>
        <w:t>|dự phòng|phân loại IE|tên IE|</w:t>
      </w:r>
    </w:p>
    <w:p w:rsidR="00735678" w:rsidRDefault="00146935" w:rsidP="00146935">
      <w:pPr>
        <w:rPr>
          <w:rFonts w:cs="Times New Roman"/>
          <w:i/>
          <w:szCs w:val="26"/>
          <w:lang w:eastAsia="en-GB"/>
        </w:rPr>
      </w:pPr>
      <w:r>
        <w:rPr>
          <w:rFonts w:cs="Times New Roman"/>
          <w:i/>
          <w:szCs w:val="26"/>
          <w:lang w:eastAsia="en-GB"/>
        </w:rPr>
        <w:t xml:space="preserve">- </w:t>
      </w:r>
      <w:r w:rsidR="00735678" w:rsidRPr="00146935">
        <w:rPr>
          <w:rFonts w:cs="Times New Roman"/>
          <w:i/>
          <w:szCs w:val="26"/>
          <w:lang w:eastAsia="en-GB"/>
        </w:rPr>
        <w:t>Bit dự phòng</w:t>
      </w:r>
      <w:r>
        <w:rPr>
          <w:rFonts w:cs="Times New Roman"/>
          <w:i/>
          <w:szCs w:val="26"/>
          <w:lang w:eastAsia="en-GB"/>
        </w:rPr>
        <w:t>: 1 bit,</w:t>
      </w:r>
      <w:r w:rsidR="00735678" w:rsidRPr="00146935">
        <w:rPr>
          <w:rFonts w:cs="Times New Roman"/>
          <w:i/>
          <w:szCs w:val="26"/>
          <w:lang w:eastAsia="en-GB"/>
        </w:rPr>
        <w:t xml:space="preserve"> dùng trong trường hợp cần phân biệt đường lên và đường xuống</w:t>
      </w:r>
      <w:r w:rsidR="00AC4F33" w:rsidRPr="00146935">
        <w:rPr>
          <w:rFonts w:cs="Times New Roman"/>
          <w:i/>
          <w:szCs w:val="26"/>
          <w:lang w:eastAsia="en-GB"/>
        </w:rPr>
        <w:t>. Hiện tại chưa cần sử dụng, không có ý nghĩa.</w:t>
      </w:r>
    </w:p>
    <w:p w:rsidR="00146935" w:rsidRPr="00146935" w:rsidRDefault="00146935" w:rsidP="00146935">
      <w:pPr>
        <w:rPr>
          <w:rFonts w:cs="Times New Roman"/>
          <w:i/>
          <w:szCs w:val="26"/>
          <w:lang w:eastAsia="en-GB"/>
        </w:rPr>
      </w:pPr>
      <w:r>
        <w:rPr>
          <w:rFonts w:cs="Times New Roman"/>
          <w:i/>
          <w:szCs w:val="26"/>
          <w:lang w:eastAsia="en-GB"/>
        </w:rPr>
        <w:t xml:space="preserve">- Phân loại: 3 bit, dùng để phân thành các IE khác nhau, hiện </w:t>
      </w:r>
      <w:proofErr w:type="gramStart"/>
      <w:r>
        <w:rPr>
          <w:rFonts w:cs="Times New Roman"/>
          <w:i/>
          <w:szCs w:val="26"/>
          <w:lang w:eastAsia="en-GB"/>
        </w:rPr>
        <w:t>tại  000</w:t>
      </w:r>
      <w:proofErr w:type="gramEnd"/>
      <w:r>
        <w:rPr>
          <w:rFonts w:cs="Times New Roman"/>
          <w:i/>
          <w:szCs w:val="26"/>
          <w:lang w:eastAsia="en-GB"/>
        </w:rPr>
        <w:t>: IE về tham số, 111 là IE về Account</w:t>
      </w:r>
    </w:p>
    <w:p w:rsidR="00AD0FC0" w:rsidRDefault="00AD0FC0" w:rsidP="00B55ED0">
      <w:pPr>
        <w:pStyle w:val="Heading3"/>
        <w:rPr>
          <w:rFonts w:cs="Times New Roman"/>
        </w:rPr>
      </w:pPr>
      <w:r>
        <w:t>2. SYSTEM MODE – chế độ hoạt động của hệ thống, có 32 chế độ</w:t>
      </w:r>
    </w:p>
    <w:tbl>
      <w:tblPr>
        <w:tblStyle w:val="TableGrid"/>
        <w:tblW w:w="0" w:type="auto"/>
        <w:jc w:val="center"/>
        <w:tblLook w:val="04A0" w:firstRow="1" w:lastRow="0" w:firstColumn="1" w:lastColumn="0" w:noHBand="0" w:noVBand="1"/>
      </w:tblPr>
      <w:tblGrid>
        <w:gridCol w:w="895"/>
        <w:gridCol w:w="33"/>
        <w:gridCol w:w="722"/>
        <w:gridCol w:w="710"/>
        <w:gridCol w:w="687"/>
        <w:gridCol w:w="46"/>
        <w:gridCol w:w="664"/>
        <w:gridCol w:w="629"/>
        <w:gridCol w:w="688"/>
        <w:gridCol w:w="641"/>
        <w:gridCol w:w="630"/>
      </w:tblGrid>
      <w:tr w:rsidR="00AD0FC0" w:rsidRPr="003F5ABB" w:rsidTr="008D62D9">
        <w:trPr>
          <w:jc w:val="center"/>
        </w:trPr>
        <w:tc>
          <w:tcPr>
            <w:tcW w:w="895"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8</w:t>
            </w:r>
          </w:p>
        </w:tc>
        <w:tc>
          <w:tcPr>
            <w:tcW w:w="755"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928" w:type="dxa"/>
            <w:gridSpan w:val="2"/>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Save</w:t>
            </w:r>
          </w:p>
        </w:tc>
        <w:tc>
          <w:tcPr>
            <w:tcW w:w="2119" w:type="dxa"/>
            <w:gridSpan w:val="3"/>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Type</w:t>
            </w:r>
          </w:p>
        </w:tc>
        <w:tc>
          <w:tcPr>
            <w:tcW w:w="2668" w:type="dxa"/>
            <w:gridSpan w:val="5"/>
            <w:tcBorders>
              <w:top w:val="single" w:sz="6" w:space="0" w:color="auto"/>
              <w:left w:val="single" w:sz="4"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1650" w:type="dxa"/>
            <w:gridSpan w:val="3"/>
            <w:vAlign w:val="center"/>
          </w:tcPr>
          <w:p w:rsidR="00AD0FC0" w:rsidRPr="003F5ABB" w:rsidRDefault="00AD0FC0" w:rsidP="008D62D9">
            <w:pPr>
              <w:jc w:val="center"/>
              <w:rPr>
                <w:rFonts w:cs="Times New Roman"/>
                <w:szCs w:val="26"/>
                <w:lang w:eastAsia="en-GB"/>
              </w:rPr>
            </w:pPr>
            <w:r>
              <w:rPr>
                <w:rFonts w:cs="Times New Roman"/>
                <w:szCs w:val="26"/>
                <w:lang w:eastAsia="en-GB"/>
              </w:rPr>
              <w:t>U/NU</w:t>
            </w:r>
          </w:p>
        </w:tc>
        <w:tc>
          <w:tcPr>
            <w:tcW w:w="4065" w:type="dxa"/>
            <w:gridSpan w:val="7"/>
            <w:tcBorders>
              <w:top w:val="single" w:sz="6"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Độ dài = 1Byte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5715" w:type="dxa"/>
            <w:gridSpan w:val="10"/>
            <w:tcBorders>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Biên mã chế độ (từ 1 đến 32)</w:t>
            </w:r>
          </w:p>
        </w:tc>
        <w:tc>
          <w:tcPr>
            <w:tcW w:w="630" w:type="dxa"/>
            <w:tcBorders>
              <w:top w:val="nil"/>
              <w:left w:val="single" w:sz="4" w:space="0" w:color="auto"/>
              <w:bottom w:val="nil"/>
              <w:right w:val="nil"/>
            </w:tcBorders>
          </w:tcPr>
          <w:p w:rsidR="00AD0FC0" w:rsidRPr="003F5ABB" w:rsidRDefault="00AD0FC0" w:rsidP="008D62D9">
            <w:pPr>
              <w:jc w:val="center"/>
              <w:rPr>
                <w:rFonts w:cs="Times New Roman"/>
                <w:szCs w:val="26"/>
                <w:lang w:eastAsia="en-GB"/>
              </w:rPr>
            </w:pPr>
            <w:r>
              <w:rPr>
                <w:rFonts w:cs="Times New Roman"/>
                <w:szCs w:val="26"/>
                <w:lang w:eastAsia="en-GB"/>
              </w:rPr>
              <w:t>1</w:t>
            </w:r>
          </w:p>
        </w:tc>
      </w:tr>
    </w:tbl>
    <w:p w:rsidR="00AD0FC0" w:rsidRDefault="00AD0FC0" w:rsidP="00735678">
      <w:pPr>
        <w:rPr>
          <w:lang w:eastAsia="en-GB"/>
        </w:rPr>
      </w:pPr>
    </w:p>
    <w:p w:rsidR="00146935" w:rsidRPr="00303A21" w:rsidRDefault="00146935" w:rsidP="00146935">
      <w:pPr>
        <w:rPr>
          <w:rFonts w:cs="Times New Roman"/>
          <w:i/>
          <w:szCs w:val="26"/>
          <w:lang w:val="fr-FR" w:eastAsia="en-GB"/>
        </w:rPr>
      </w:pPr>
      <w:r w:rsidRPr="00303A21">
        <w:rPr>
          <w:rFonts w:cs="Times New Roman"/>
          <w:i/>
          <w:szCs w:val="26"/>
          <w:lang w:val="fr-FR" w:eastAsia="en-GB"/>
        </w:rPr>
        <w:t>- Save: Dự phòng, hiện đặt là 0;</w:t>
      </w:r>
    </w:p>
    <w:p w:rsidR="00146935" w:rsidRPr="00303A21" w:rsidRDefault="00146935" w:rsidP="00146935">
      <w:pPr>
        <w:rPr>
          <w:rFonts w:cs="Times New Roman"/>
          <w:i/>
          <w:szCs w:val="26"/>
          <w:lang w:val="fr-FR" w:eastAsia="en-GB"/>
        </w:rPr>
      </w:pPr>
      <w:r w:rsidRPr="00303A21">
        <w:rPr>
          <w:rFonts w:cs="Times New Roman"/>
          <w:i/>
          <w:szCs w:val="26"/>
          <w:lang w:val="fr-FR" w:eastAsia="en-GB"/>
        </w:rPr>
        <w:t>- Độ dài: Là độ dài của nội dung</w:t>
      </w:r>
    </w:p>
    <w:p w:rsidR="00146935" w:rsidRPr="00961BCA" w:rsidRDefault="00146935" w:rsidP="00146935">
      <w:pPr>
        <w:rPr>
          <w:i/>
          <w:lang w:eastAsia="en-GB"/>
        </w:rPr>
      </w:pPr>
      <w:r w:rsidRPr="00961BCA">
        <w:rPr>
          <w:rFonts w:cs="Times New Roman"/>
          <w:i/>
          <w:szCs w:val="26"/>
          <w:lang w:eastAsia="en-GB"/>
        </w:rPr>
        <w:t>- U/NU (Use/Not Use): Dùng=11 (Use), Không dùng=00 (Not Use)</w:t>
      </w:r>
    </w:p>
    <w:p w:rsidR="00B23A1A" w:rsidRDefault="00B23A1A" w:rsidP="00846A2F">
      <w:pPr>
        <w:pStyle w:val="Heading3"/>
      </w:pPr>
      <w:r>
        <w:t xml:space="preserve">3. </w:t>
      </w:r>
      <w:proofErr w:type="gramStart"/>
      <w:r>
        <w:t>OUTPUT  MODE</w:t>
      </w:r>
      <w:proofErr w:type="gramEnd"/>
      <w:r>
        <w:t xml:space="preserve"> </w:t>
      </w:r>
      <w:r w:rsidR="008C5CFB">
        <w:t>–</w:t>
      </w:r>
      <w:r>
        <w:t xml:space="preserve"> chế độ hoạt động của tải (Manual/Auto) </w:t>
      </w:r>
    </w:p>
    <w:tbl>
      <w:tblPr>
        <w:tblStyle w:val="TableGrid"/>
        <w:tblW w:w="0" w:type="auto"/>
        <w:jc w:val="center"/>
        <w:tblLook w:val="04A0" w:firstRow="1" w:lastRow="0" w:firstColumn="1" w:lastColumn="0" w:noHBand="0" w:noVBand="1"/>
      </w:tblPr>
      <w:tblGrid>
        <w:gridCol w:w="1154"/>
        <w:gridCol w:w="722"/>
        <w:gridCol w:w="32"/>
        <w:gridCol w:w="558"/>
        <w:gridCol w:w="504"/>
        <w:gridCol w:w="500"/>
        <w:gridCol w:w="25"/>
        <w:gridCol w:w="321"/>
        <w:gridCol w:w="722"/>
        <w:gridCol w:w="495"/>
        <w:gridCol w:w="474"/>
        <w:gridCol w:w="543"/>
      </w:tblGrid>
      <w:tr w:rsidR="00A2413E" w:rsidRPr="003F5ABB" w:rsidTr="00C45C66">
        <w:trPr>
          <w:trHeight w:val="388"/>
          <w:jc w:val="center"/>
        </w:trPr>
        <w:tc>
          <w:tcPr>
            <w:tcW w:w="1154" w:type="dxa"/>
            <w:tcBorders>
              <w:top w:val="nil"/>
              <w:left w:val="nil"/>
              <w:bottom w:val="nil"/>
              <w:right w:val="nil"/>
            </w:tcBorders>
          </w:tcPr>
          <w:p w:rsidR="00A2413E" w:rsidRDefault="00A2413E" w:rsidP="008D62D9">
            <w:pPr>
              <w:jc w:val="center"/>
              <w:rPr>
                <w:rFonts w:cs="Times New Roman"/>
                <w:szCs w:val="26"/>
                <w:lang w:eastAsia="en-GB"/>
              </w:rPr>
            </w:pPr>
          </w:p>
        </w:tc>
        <w:tc>
          <w:tcPr>
            <w:tcW w:w="754"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8</w:t>
            </w:r>
          </w:p>
        </w:tc>
        <w:tc>
          <w:tcPr>
            <w:tcW w:w="558"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7</w:t>
            </w:r>
          </w:p>
        </w:tc>
        <w:tc>
          <w:tcPr>
            <w:tcW w:w="504"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6</w:t>
            </w:r>
          </w:p>
        </w:tc>
        <w:tc>
          <w:tcPr>
            <w:tcW w:w="500"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5</w:t>
            </w:r>
          </w:p>
        </w:tc>
        <w:tc>
          <w:tcPr>
            <w:tcW w:w="346"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4</w:t>
            </w:r>
          </w:p>
        </w:tc>
        <w:tc>
          <w:tcPr>
            <w:tcW w:w="722"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3</w:t>
            </w:r>
          </w:p>
        </w:tc>
        <w:tc>
          <w:tcPr>
            <w:tcW w:w="495"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2</w:t>
            </w:r>
          </w:p>
        </w:tc>
        <w:tc>
          <w:tcPr>
            <w:tcW w:w="474" w:type="dxa"/>
            <w:tcBorders>
              <w:top w:val="nil"/>
              <w:left w:val="nil"/>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c>
          <w:tcPr>
            <w:tcW w:w="543" w:type="dxa"/>
            <w:tcBorders>
              <w:top w:val="nil"/>
              <w:left w:val="nil"/>
              <w:bottom w:val="nil"/>
              <w:right w:val="nil"/>
            </w:tcBorders>
          </w:tcPr>
          <w:p w:rsidR="00A2413E" w:rsidRDefault="00A2413E" w:rsidP="008D62D9">
            <w:pPr>
              <w:jc w:val="center"/>
              <w:rPr>
                <w:rFonts w:cs="Times New Roman"/>
                <w:szCs w:val="26"/>
                <w:lang w:eastAsia="en-GB"/>
              </w:rPr>
            </w:pPr>
          </w:p>
        </w:tc>
      </w:tr>
      <w:tr w:rsidR="00A2413E" w:rsidRPr="003F5ABB" w:rsidTr="00B55ED0">
        <w:trPr>
          <w:trHeight w:val="389"/>
          <w:jc w:val="center"/>
        </w:trPr>
        <w:tc>
          <w:tcPr>
            <w:tcW w:w="1154" w:type="dxa"/>
            <w:tcBorders>
              <w:top w:val="nil"/>
              <w:left w:val="nil"/>
              <w:bottom w:val="nil"/>
              <w:right w:val="single" w:sz="4" w:space="0" w:color="auto"/>
            </w:tcBorders>
          </w:tcPr>
          <w:p w:rsidR="00A2413E" w:rsidRDefault="00A2413E" w:rsidP="008D62D9">
            <w:pPr>
              <w:jc w:val="center"/>
              <w:rPr>
                <w:rFonts w:cs="Times New Roman"/>
                <w:szCs w:val="26"/>
                <w:lang w:eastAsia="en-GB"/>
              </w:rPr>
            </w:pPr>
          </w:p>
        </w:tc>
        <w:tc>
          <w:tcPr>
            <w:tcW w:w="722" w:type="dxa"/>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Save</w:t>
            </w:r>
          </w:p>
        </w:tc>
        <w:tc>
          <w:tcPr>
            <w:tcW w:w="1619" w:type="dxa"/>
            <w:gridSpan w:val="5"/>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Type</w:t>
            </w:r>
          </w:p>
        </w:tc>
        <w:tc>
          <w:tcPr>
            <w:tcW w:w="2012" w:type="dxa"/>
            <w:gridSpan w:val="4"/>
            <w:tcBorders>
              <w:top w:val="single" w:sz="6"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IE name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C45C66">
        <w:trPr>
          <w:trHeight w:val="389"/>
          <w:jc w:val="center"/>
        </w:trPr>
        <w:tc>
          <w:tcPr>
            <w:tcW w:w="1154" w:type="dxa"/>
            <w:tcBorders>
              <w:top w:val="nil"/>
              <w:left w:val="nil"/>
              <w:bottom w:val="single" w:sz="4" w:space="0" w:color="auto"/>
              <w:right w:val="single" w:sz="4" w:space="0" w:color="auto"/>
            </w:tcBorders>
          </w:tcPr>
          <w:p w:rsidR="00A2413E" w:rsidRDefault="00A2413E" w:rsidP="008D62D9">
            <w:pPr>
              <w:jc w:val="center"/>
              <w:rPr>
                <w:rFonts w:cs="Times New Roman"/>
                <w:szCs w:val="26"/>
                <w:lang w:eastAsia="en-GB"/>
              </w:rPr>
            </w:pPr>
          </w:p>
        </w:tc>
        <w:tc>
          <w:tcPr>
            <w:tcW w:w="1312" w:type="dxa"/>
            <w:gridSpan w:val="3"/>
            <w:tcBorders>
              <w:top w:val="single" w:sz="6" w:space="0" w:color="auto"/>
              <w:lef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U/NU</w:t>
            </w:r>
          </w:p>
        </w:tc>
        <w:tc>
          <w:tcPr>
            <w:tcW w:w="3041" w:type="dxa"/>
            <w:gridSpan w:val="7"/>
            <w:tcBorders>
              <w:top w:val="single" w:sz="6"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Độ dài = 3x8 = 24Byte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9E22C1">
        <w:trPr>
          <w:trHeight w:val="389"/>
          <w:jc w:val="center"/>
        </w:trPr>
        <w:tc>
          <w:tcPr>
            <w:tcW w:w="1154" w:type="dxa"/>
            <w:vMerge w:val="restart"/>
            <w:tcBorders>
              <w:top w:val="single" w:sz="4" w:space="0" w:color="auto"/>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lastRenderedPageBreak/>
              <w:t>đối</w:t>
            </w:r>
          </w:p>
          <w:p w:rsidR="00A2413E" w:rsidRDefault="00A2413E" w:rsidP="009E22C1">
            <w:pPr>
              <w:jc w:val="center"/>
              <w:rPr>
                <w:rFonts w:cs="Times New Roman"/>
                <w:szCs w:val="26"/>
                <w:lang w:eastAsia="en-GB"/>
              </w:rPr>
            </w:pPr>
            <w:r>
              <w:rPr>
                <w:rFonts w:cs="Times New Roman"/>
                <w:szCs w:val="26"/>
                <w:lang w:eastAsia="en-GB"/>
              </w:rPr>
              <w:t>lưu</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lastRenderedPageBreak/>
              <w:t>Manual/Auto</w:t>
            </w:r>
          </w:p>
        </w:tc>
        <w:tc>
          <w:tcPr>
            <w:tcW w:w="543" w:type="dxa"/>
            <w:tcBorders>
              <w:top w:val="nil"/>
              <w:left w:val="single" w:sz="4" w:space="0" w:color="auto"/>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bottom w:val="single" w:sz="4"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3</w:t>
            </w:r>
          </w:p>
        </w:tc>
      </w:tr>
      <w:tr w:rsidR="00A2413E" w:rsidRPr="003F5ABB" w:rsidTr="009E22C1">
        <w:trPr>
          <w:trHeight w:val="389"/>
          <w:jc w:val="center"/>
        </w:trPr>
        <w:tc>
          <w:tcPr>
            <w:tcW w:w="1154" w:type="dxa"/>
            <w:vMerge w:val="restart"/>
            <w:tcBorders>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cấp</w:t>
            </w:r>
          </w:p>
          <w:p w:rsidR="00A2413E" w:rsidRPr="003F5ABB" w:rsidRDefault="00A2413E" w:rsidP="009E22C1">
            <w:pPr>
              <w:jc w:val="center"/>
              <w:rPr>
                <w:rFonts w:cs="Times New Roman"/>
                <w:szCs w:val="26"/>
                <w:lang w:eastAsia="en-GB"/>
              </w:rPr>
            </w:pPr>
            <w:r>
              <w:rPr>
                <w:rFonts w:cs="Times New Roman"/>
                <w:szCs w:val="26"/>
                <w:lang w:eastAsia="en-GB"/>
              </w:rPr>
              <w:t>nước lạnh</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4</w:t>
            </w:r>
          </w:p>
        </w:tc>
      </w:tr>
      <w:tr w:rsidR="00A2413E" w:rsidRPr="003F5ABB" w:rsidTr="009E22C1">
        <w:trPr>
          <w:trHeight w:val="388"/>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5</w:t>
            </w:r>
          </w:p>
        </w:tc>
      </w:tr>
      <w:tr w:rsidR="00A2413E" w:rsidRPr="003F5ABB" w:rsidTr="009E22C1">
        <w:trPr>
          <w:trHeight w:val="389"/>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6</w:t>
            </w:r>
          </w:p>
        </w:tc>
      </w:tr>
      <w:tr w:rsidR="00A2413E" w:rsidRPr="003F5ABB" w:rsidTr="009E22C1">
        <w:trPr>
          <w:trHeight w:val="399"/>
          <w:jc w:val="center"/>
        </w:trPr>
        <w:tc>
          <w:tcPr>
            <w:tcW w:w="1154" w:type="dxa"/>
            <w:vMerge w:val="restart"/>
            <w:tcBorders>
              <w:right w:val="single" w:sz="4" w:space="0" w:color="auto"/>
            </w:tcBorders>
            <w:vAlign w:val="center"/>
          </w:tcPr>
          <w:p w:rsidR="00A2413E" w:rsidRPr="003E6E80" w:rsidRDefault="00A2413E" w:rsidP="009E22C1">
            <w:pPr>
              <w:jc w:val="center"/>
              <w:rPr>
                <w:iCs/>
                <w:color w:val="000000"/>
                <w:szCs w:val="26"/>
              </w:rPr>
            </w:pPr>
            <w:r w:rsidRPr="003E6E80">
              <w:rPr>
                <w:iCs/>
                <w:color w:val="000000"/>
                <w:szCs w:val="26"/>
              </w:rPr>
              <w:t>Bơm hồi đường ống</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7</w:t>
            </w:r>
          </w:p>
        </w:tc>
      </w:tr>
      <w:tr w:rsidR="00A2413E" w:rsidRPr="003F5ABB" w:rsidTr="009E22C1">
        <w:trPr>
          <w:trHeight w:val="354"/>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8</w:t>
            </w:r>
          </w:p>
        </w:tc>
      </w:tr>
      <w:tr w:rsidR="00A2413E" w:rsidRPr="003F5ABB" w:rsidTr="009E22C1">
        <w:trPr>
          <w:trHeight w:val="345"/>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9</w:t>
            </w:r>
          </w:p>
        </w:tc>
      </w:tr>
      <w:tr w:rsidR="00A2413E" w:rsidRPr="003F5ABB" w:rsidTr="009E22C1">
        <w:trPr>
          <w:trHeight w:val="354"/>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tăng áp</w:t>
            </w: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10</w:t>
            </w:r>
          </w:p>
        </w:tc>
      </w:tr>
      <w:tr w:rsidR="00A2413E" w:rsidRPr="003F5ABB" w:rsidTr="009E22C1">
        <w:trPr>
          <w:trHeight w:val="435"/>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11</w:t>
            </w:r>
          </w:p>
        </w:tc>
      </w:tr>
      <w:tr w:rsidR="00A2413E" w:rsidRPr="003F5ABB" w:rsidTr="009E22C1">
        <w:trPr>
          <w:trHeight w:val="354"/>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12</w:t>
            </w:r>
          </w:p>
        </w:tc>
      </w:tr>
      <w:tr w:rsidR="00A2413E" w:rsidRPr="003F5ABB" w:rsidTr="009E22C1">
        <w:trPr>
          <w:trHeight w:val="597"/>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nhiệt bồn gia nhiệt</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bồn</w:t>
            </w:r>
          </w:p>
          <w:p w:rsidR="00A2413E" w:rsidRPr="00AF6DEB" w:rsidRDefault="00A2413E" w:rsidP="008D62D9">
            <w:pPr>
              <w:jc w:val="center"/>
              <w:rPr>
                <w:rFonts w:cs="Times New Roman"/>
                <w:szCs w:val="26"/>
                <w:lang w:eastAsia="en-GB"/>
              </w:rPr>
            </w:pPr>
            <w:r>
              <w:rPr>
                <w:rFonts w:cs="Times New Roman"/>
                <w:szCs w:val="26"/>
                <w:lang w:eastAsia="en-GB"/>
              </w:rPr>
              <w:t>(Chỉ có 1 bơm)</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13</w:t>
            </w:r>
          </w:p>
        </w:tc>
      </w:tr>
      <w:tr w:rsidR="00A2413E" w:rsidRPr="003F5ABB" w:rsidTr="009E22C1">
        <w:trPr>
          <w:trHeight w:val="543"/>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14</w:t>
            </w:r>
          </w:p>
        </w:tc>
      </w:tr>
      <w:tr w:rsidR="00A2413E" w:rsidRPr="003F5ABB" w:rsidTr="009E22C1">
        <w:trPr>
          <w:trHeight w:val="389"/>
          <w:jc w:val="center"/>
        </w:trPr>
        <w:tc>
          <w:tcPr>
            <w:tcW w:w="1154" w:type="dxa"/>
            <w:vMerge w:val="restart"/>
            <w:tcBorders>
              <w:right w:val="single" w:sz="4" w:space="0" w:color="auto"/>
            </w:tcBorders>
            <w:vAlign w:val="center"/>
          </w:tcPr>
          <w:p w:rsidR="00A2413E" w:rsidRPr="0082637D" w:rsidRDefault="00A2413E" w:rsidP="009E22C1">
            <w:pPr>
              <w:jc w:val="center"/>
              <w:rPr>
                <w:iCs/>
                <w:color w:val="000000"/>
                <w:szCs w:val="26"/>
              </w:rPr>
            </w:pPr>
            <w:r w:rsidRPr="0082637D">
              <w:rPr>
                <w:iCs/>
                <w:color w:val="000000"/>
                <w:szCs w:val="26"/>
              </w:rPr>
              <w:t>Điện trở nhiệt bồn gia nhiệt</w:t>
            </w: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15</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∆T1</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16</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17</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thời gian ∆t (kích hoạt R2)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18</w:t>
            </w:r>
          </w:p>
        </w:tc>
      </w:tr>
      <w:tr w:rsidR="00A2413E" w:rsidRPr="003F5ABB" w:rsidTr="009E22C1">
        <w:trPr>
          <w:trHeight w:val="669"/>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Pr>
                <w:rFonts w:cs="Times New Roman"/>
                <w:szCs w:val="26"/>
                <w:lang w:eastAsia="en-GB"/>
              </w:rPr>
              <w:t>Van ba ngả</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các bồn</w:t>
            </w:r>
          </w:p>
          <w:p w:rsidR="00A2413E" w:rsidRPr="0020268B" w:rsidRDefault="00A2413E" w:rsidP="008D62D9">
            <w:pPr>
              <w:jc w:val="center"/>
              <w:rPr>
                <w:rFonts w:cs="Times New Roman"/>
                <w:szCs w:val="26"/>
                <w:lang w:eastAsia="en-GB"/>
              </w:rPr>
            </w:pPr>
            <w:r>
              <w:rPr>
                <w:rFonts w:cs="Times New Roman"/>
                <w:szCs w:val="26"/>
                <w:lang w:eastAsia="en-GB"/>
              </w:rPr>
              <w:t>(Chỉ có một van)</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19</w:t>
            </w:r>
          </w:p>
        </w:tc>
      </w:tr>
      <w:tr w:rsidR="00A2413E" w:rsidRPr="003F5ABB" w:rsidTr="009E22C1">
        <w:trPr>
          <w:trHeight w:val="417"/>
          <w:jc w:val="center"/>
        </w:trPr>
        <w:tc>
          <w:tcPr>
            <w:tcW w:w="1154" w:type="dxa"/>
            <w:vMerge/>
            <w:tcBorders>
              <w:right w:val="single" w:sz="4" w:space="0" w:color="auto"/>
            </w:tcBorders>
            <w:vAlign w:val="center"/>
          </w:tcPr>
          <w:p w:rsidR="00A2413E" w:rsidRPr="0020268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20</w:t>
            </w:r>
          </w:p>
        </w:tc>
      </w:tr>
      <w:tr w:rsidR="00A2413E" w:rsidRPr="003F5ABB" w:rsidTr="009E22C1">
        <w:trPr>
          <w:trHeight w:val="525"/>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sidRPr="0020268B">
              <w:rPr>
                <w:rFonts w:cs="Times New Roman"/>
                <w:szCs w:val="26"/>
                <w:lang w:eastAsia="en-GB"/>
              </w:rPr>
              <w:t>Van một chiều</w:t>
            </w: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Luôn tự động theo áp suất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21</w:t>
            </w:r>
          </w:p>
        </w:tc>
      </w:tr>
      <w:tr w:rsidR="00A2413E" w:rsidRPr="003F5ABB" w:rsidTr="00C45C66">
        <w:trPr>
          <w:trHeight w:val="363"/>
          <w:jc w:val="center"/>
        </w:trPr>
        <w:tc>
          <w:tcPr>
            <w:tcW w:w="1154" w:type="dxa"/>
            <w:vMerge/>
            <w:tcBorders>
              <w:right w:val="single" w:sz="4" w:space="0" w:color="auto"/>
            </w:tcBorders>
            <w:vAlign w:val="center"/>
          </w:tcPr>
          <w:p w:rsidR="00A2413E" w:rsidRPr="0020268B" w:rsidRDefault="00A2413E" w:rsidP="008D62D9">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22</w:t>
            </w:r>
          </w:p>
        </w:tc>
      </w:tr>
    </w:tbl>
    <w:p w:rsidR="00D96CFC" w:rsidRDefault="00D96CFC" w:rsidP="00B23A1A">
      <w:pPr>
        <w:jc w:val="center"/>
        <w:rPr>
          <w:rFonts w:cs="Times New Roman"/>
          <w:szCs w:val="26"/>
          <w:lang w:eastAsia="en-GB"/>
        </w:rPr>
      </w:pPr>
    </w:p>
    <w:p w:rsidR="00A03787" w:rsidRDefault="00A03787" w:rsidP="00B23A1A">
      <w:pPr>
        <w:jc w:val="center"/>
        <w:rPr>
          <w:b/>
          <w:lang w:eastAsia="en-GB"/>
        </w:rPr>
      </w:pPr>
    </w:p>
    <w:p w:rsidR="00B23A1A" w:rsidRDefault="00B23A1A" w:rsidP="00B23A1A">
      <w:pPr>
        <w:jc w:val="center"/>
        <w:rPr>
          <w:rFonts w:cs="Times New Roman"/>
          <w:szCs w:val="26"/>
          <w:lang w:eastAsia="en-GB"/>
        </w:rPr>
      </w:pPr>
      <w:r w:rsidRPr="00AD54C7">
        <w:rPr>
          <w:b/>
          <w:lang w:eastAsia="en-GB"/>
        </w:rPr>
        <w:t>Mô tả bit quy định chế độ tải</w:t>
      </w:r>
    </w:p>
    <w:tbl>
      <w:tblPr>
        <w:tblStyle w:val="TableGrid"/>
        <w:tblW w:w="0" w:type="auto"/>
        <w:jc w:val="center"/>
        <w:tblLook w:val="04A0" w:firstRow="1" w:lastRow="0" w:firstColumn="1" w:lastColumn="0" w:noHBand="0" w:noVBand="1"/>
      </w:tblPr>
      <w:tblGrid>
        <w:gridCol w:w="2036"/>
        <w:gridCol w:w="686"/>
        <w:gridCol w:w="686"/>
        <w:gridCol w:w="686"/>
        <w:gridCol w:w="687"/>
        <w:gridCol w:w="686"/>
        <w:gridCol w:w="686"/>
        <w:gridCol w:w="686"/>
        <w:gridCol w:w="687"/>
      </w:tblGrid>
      <w:tr w:rsidR="00B23A1A" w:rsidTr="008D62D9">
        <w:trPr>
          <w:jc w:val="center"/>
        </w:trPr>
        <w:tc>
          <w:tcPr>
            <w:tcW w:w="2036" w:type="dxa"/>
            <w:tcBorders>
              <w:top w:val="nil"/>
              <w:left w:val="nil"/>
              <w:bottom w:val="single" w:sz="4" w:space="0" w:color="auto"/>
              <w:right w:val="nil"/>
            </w:tcBorders>
          </w:tcPr>
          <w:p w:rsidR="00B23A1A" w:rsidRDefault="00B23A1A" w:rsidP="008D62D9">
            <w:pPr>
              <w:jc w:val="center"/>
              <w:rPr>
                <w:rFonts w:cs="Times New Roman"/>
                <w:szCs w:val="26"/>
                <w:lang w:eastAsia="en-GB"/>
              </w:rPr>
            </w:pP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8</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7</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6</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5</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4</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3</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2</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Manual B1</w:t>
            </w:r>
          </w:p>
        </w:tc>
        <w:tc>
          <w:tcPr>
            <w:tcW w:w="68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B1+B2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B1=Master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B2=Master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bl>
    <w:p w:rsidR="00B23A1A" w:rsidRDefault="00B23A1A" w:rsidP="00B23A1A">
      <w:pPr>
        <w:jc w:val="center"/>
        <w:rPr>
          <w:rFonts w:cs="Times New Roman"/>
          <w:szCs w:val="26"/>
          <w:lang w:eastAsia="en-GB"/>
        </w:rPr>
      </w:pPr>
    </w:p>
    <w:p w:rsidR="00240D8C" w:rsidRDefault="00240D8C" w:rsidP="00846A2F">
      <w:pPr>
        <w:pStyle w:val="Heading3"/>
      </w:pPr>
      <w:r>
        <w:t xml:space="preserve">4. PARAMATER – các giá trị ngưỡng điều khiển ngõ ra </w:t>
      </w:r>
    </w:p>
    <w:p w:rsidR="00C3653B" w:rsidRDefault="00C3653B" w:rsidP="00240D8C"/>
    <w:tbl>
      <w:tblPr>
        <w:tblStyle w:val="TableGrid"/>
        <w:tblW w:w="7832" w:type="dxa"/>
        <w:jc w:val="center"/>
        <w:tblLook w:val="04A0" w:firstRow="1" w:lastRow="0" w:firstColumn="1" w:lastColumn="0" w:noHBand="0" w:noVBand="1"/>
      </w:tblPr>
      <w:tblGrid>
        <w:gridCol w:w="2694"/>
        <w:gridCol w:w="698"/>
        <w:gridCol w:w="24"/>
        <w:gridCol w:w="573"/>
        <w:gridCol w:w="602"/>
        <w:gridCol w:w="571"/>
        <w:gridCol w:w="27"/>
        <w:gridCol w:w="552"/>
        <w:gridCol w:w="530"/>
        <w:gridCol w:w="515"/>
        <w:gridCol w:w="570"/>
        <w:gridCol w:w="476"/>
      </w:tblGrid>
      <w:tr w:rsidR="00C3653B" w:rsidRPr="00C3653B" w:rsidTr="00C3653B">
        <w:trPr>
          <w:jc w:val="center"/>
        </w:trPr>
        <w:tc>
          <w:tcPr>
            <w:tcW w:w="2694" w:type="dxa"/>
            <w:tcBorders>
              <w:top w:val="nil"/>
              <w:left w:val="nil"/>
              <w:bottom w:val="nil"/>
              <w:right w:val="nil"/>
            </w:tcBorders>
          </w:tcPr>
          <w:p w:rsidR="00C3653B" w:rsidRPr="00AD54C7" w:rsidRDefault="00C3653B" w:rsidP="006915B4">
            <w:pPr>
              <w:jc w:val="center"/>
              <w:rPr>
                <w:rFonts w:cs="Times New Roman"/>
                <w:szCs w:val="26"/>
                <w:lang w:eastAsia="en-GB"/>
              </w:rPr>
            </w:pPr>
          </w:p>
        </w:tc>
        <w:tc>
          <w:tcPr>
            <w:tcW w:w="698"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c>
          <w:tcPr>
            <w:tcW w:w="597"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c>
          <w:tcPr>
            <w:tcW w:w="60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c>
          <w:tcPr>
            <w:tcW w:w="598"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c>
          <w:tcPr>
            <w:tcW w:w="55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c>
          <w:tcPr>
            <w:tcW w:w="530"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c>
          <w:tcPr>
            <w:tcW w:w="515"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c>
          <w:tcPr>
            <w:tcW w:w="570" w:type="dxa"/>
            <w:tcBorders>
              <w:top w:val="nil"/>
              <w:left w:val="nil"/>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c>
          <w:tcPr>
            <w:tcW w:w="476" w:type="dxa"/>
            <w:tcBorders>
              <w:top w:val="nil"/>
              <w:left w:val="nil"/>
              <w:bottom w:val="nil"/>
              <w:right w:val="nil"/>
            </w:tcBorders>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nil"/>
              <w:right w:val="single" w:sz="4" w:space="0" w:color="auto"/>
            </w:tcBorders>
          </w:tcPr>
          <w:p w:rsidR="00C3653B" w:rsidRPr="00C3653B" w:rsidRDefault="00C3653B" w:rsidP="006915B4">
            <w:pPr>
              <w:jc w:val="center"/>
              <w:rPr>
                <w:rFonts w:cs="Times New Roman"/>
                <w:szCs w:val="26"/>
                <w:lang w:eastAsia="en-GB"/>
              </w:rPr>
            </w:pPr>
          </w:p>
        </w:tc>
        <w:tc>
          <w:tcPr>
            <w:tcW w:w="722" w:type="dxa"/>
            <w:gridSpan w:val="2"/>
            <w:tcBorders>
              <w:top w:val="single" w:sz="4" w:space="0" w:color="auto"/>
              <w:left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Save</w:t>
            </w:r>
          </w:p>
        </w:tc>
        <w:tc>
          <w:tcPr>
            <w:tcW w:w="1746" w:type="dxa"/>
            <w:gridSpan w:val="3"/>
            <w:tcBorders>
              <w:top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Type</w:t>
            </w:r>
          </w:p>
        </w:tc>
        <w:tc>
          <w:tcPr>
            <w:tcW w:w="2194" w:type="dxa"/>
            <w:gridSpan w:val="5"/>
            <w:tcBorders>
              <w:top w:val="single" w:sz="6" w:space="0" w:color="auto"/>
              <w:left w:val="single" w:sz="4"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IE name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single" w:sz="4" w:space="0" w:color="auto"/>
              <w:right w:val="single" w:sz="4" w:space="0" w:color="auto"/>
            </w:tcBorders>
          </w:tcPr>
          <w:p w:rsidR="00C3653B" w:rsidRPr="00C3653B" w:rsidRDefault="00C3653B" w:rsidP="006915B4">
            <w:pPr>
              <w:jc w:val="center"/>
              <w:rPr>
                <w:rFonts w:cs="Times New Roman"/>
                <w:szCs w:val="26"/>
                <w:lang w:eastAsia="en-GB"/>
              </w:rPr>
            </w:pPr>
          </w:p>
        </w:tc>
        <w:tc>
          <w:tcPr>
            <w:tcW w:w="1295" w:type="dxa"/>
            <w:gridSpan w:val="3"/>
            <w:tcBorders>
              <w:lef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U/NU</w:t>
            </w:r>
          </w:p>
        </w:tc>
        <w:tc>
          <w:tcPr>
            <w:tcW w:w="3367" w:type="dxa"/>
            <w:gridSpan w:val="7"/>
            <w:tcBorders>
              <w:top w:val="single" w:sz="6"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Độ dài = 18 Byte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single" w:sz="4" w:space="0" w:color="auto"/>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lastRenderedPageBreak/>
              <w:t>1.</w:t>
            </w:r>
            <w:r w:rsidRPr="00FE041A">
              <w:rPr>
                <w:rFonts w:cs="Times New Roman"/>
                <w:sz w:val="24"/>
                <w:lang w:eastAsia="en-GB"/>
              </w:rPr>
              <w:t>Ngưỡng điều khiển  bơm đối lưu</w:t>
            </w:r>
            <w:r w:rsidR="00D96CFC" w:rsidRPr="00FE041A">
              <w:rPr>
                <w:rFonts w:cs="Times New Roman"/>
                <w:sz w:val="24"/>
                <w:lang w:eastAsia="en-GB"/>
              </w:rPr>
              <w:t xml:space="preserve"> </w:t>
            </w:r>
            <w:r w:rsidRPr="00FE041A">
              <w:rPr>
                <w:rFonts w:cs="Times New Roman"/>
                <w:sz w:val="24"/>
                <w:lang w:eastAsia="en-GB"/>
              </w:rPr>
              <w:t>(1Byte)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điều khiển bơm đối lưu ∆S</w:t>
            </w:r>
            <w:r w:rsidRPr="00FE041A">
              <w:rPr>
                <w:rFonts w:cs="Times New Roman"/>
                <w:szCs w:val="26"/>
                <w:vertAlign w:val="subscript"/>
                <w:lang w:eastAsia="en-GB"/>
              </w:rPr>
              <w:t>12</w:t>
            </w:r>
            <w:r w:rsidRPr="00FE041A">
              <w:rPr>
                <w:rFonts w:cs="Times New Roman"/>
                <w:szCs w:val="26"/>
                <w:lang w:eastAsia="en-GB"/>
              </w:rPr>
              <w:t xml:space="preserve">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2.Ngưỡng điều khiển bơm cấp nước lạnh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M1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M2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3.Ngưỡng điều khiển bơm hồi đường ống (5Byte)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4.Ngưỡng điều khiển bơm tăng áp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áp suất ∆P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9</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 w:val="24"/>
                <w:lang w:eastAsia="en-GB"/>
              </w:rPr>
            </w:pPr>
            <w:r w:rsidRPr="00FE041A">
              <w:rPr>
                <w:rFonts w:cs="Times New Roman"/>
                <w:sz w:val="24"/>
                <w:lang w:eastAsia="en-GB"/>
              </w:rPr>
              <w:t>5.Điều khiển bồn gia nhiệt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10</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 w:val="24"/>
                <w:lang w:eastAsia="en-GB"/>
              </w:rPr>
            </w:pPr>
            <w:r w:rsidRPr="00C3653B">
              <w:rPr>
                <w:rFonts w:cs="Times New Roman"/>
                <w:szCs w:val="26"/>
                <w:lang w:eastAsia="en-GB"/>
              </w:rPr>
              <w:t>6.Điều khiển điện trở nhiệt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thời gian ∆t (timer)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11</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C3653B">
            <w:pP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12</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7.Điều khiển van điện từ ba ngả</w:t>
            </w:r>
          </w:p>
          <w:p w:rsidR="00C3653B" w:rsidRPr="00C3653B" w:rsidRDefault="00C3653B" w:rsidP="00C3653B">
            <w:pPr>
              <w:rPr>
                <w:rFonts w:cs="Times New Roman"/>
                <w:szCs w:val="26"/>
                <w:lang w:eastAsia="en-GB"/>
              </w:rPr>
            </w:pPr>
            <w:r w:rsidRPr="00C3653B">
              <w:rPr>
                <w:rFonts w:cs="Times New Roman"/>
                <w:szCs w:val="26"/>
                <w:lang w:eastAsia="en-GB"/>
              </w:rPr>
              <w:t>(5Byte)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13</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14</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15</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16</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17</w:t>
            </w:r>
          </w:p>
        </w:tc>
      </w:tr>
      <w:tr w:rsidR="00C3653B" w:rsidRPr="00AD54C7" w:rsidTr="00C3653B">
        <w:trPr>
          <w:trHeight w:val="453"/>
          <w:jc w:val="center"/>
        </w:trPr>
        <w:tc>
          <w:tcPr>
            <w:tcW w:w="2694" w:type="dxa"/>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8.Điều khiển van một chiều cho bơm tăng áp (1Byte)</w:t>
            </w:r>
          </w:p>
        </w:tc>
        <w:tc>
          <w:tcPr>
            <w:tcW w:w="4662" w:type="dxa"/>
            <w:gridSpan w:val="10"/>
            <w:tcBorders>
              <w:right w:val="single" w:sz="4" w:space="0" w:color="auto"/>
            </w:tcBorders>
            <w:vAlign w:val="center"/>
          </w:tcPr>
          <w:p w:rsidR="00C3653B" w:rsidRPr="00303A21" w:rsidRDefault="00C3653B" w:rsidP="006915B4">
            <w:pPr>
              <w:ind w:right="-42"/>
              <w:jc w:val="right"/>
              <w:rPr>
                <w:rFonts w:cs="Times New Roman"/>
                <w:szCs w:val="26"/>
                <w:lang w:val="fr-FR" w:eastAsia="en-GB"/>
              </w:rPr>
            </w:pPr>
            <w:r w:rsidRPr="00303A21">
              <w:rPr>
                <w:rFonts w:cs="Times New Roman"/>
                <w:szCs w:val="26"/>
                <w:lang w:val="fr-FR" w:eastAsia="en-GB"/>
              </w:rPr>
              <w:t>Ngưỡng nhiệt độ T (1B)</w:t>
            </w:r>
          </w:p>
        </w:tc>
        <w:tc>
          <w:tcPr>
            <w:tcW w:w="476" w:type="dxa"/>
            <w:tcBorders>
              <w:top w:val="nil"/>
              <w:left w:val="single" w:sz="4" w:space="0" w:color="auto"/>
              <w:bottom w:val="nil"/>
              <w:right w:val="nil"/>
            </w:tcBorders>
            <w:vAlign w:val="center"/>
          </w:tcPr>
          <w:p w:rsidR="00C3653B" w:rsidRDefault="00C3653B" w:rsidP="006915B4">
            <w:pPr>
              <w:jc w:val="center"/>
              <w:rPr>
                <w:rFonts w:cs="Times New Roman"/>
                <w:szCs w:val="26"/>
                <w:lang w:eastAsia="en-GB"/>
              </w:rPr>
            </w:pPr>
            <w:r w:rsidRPr="00C3653B">
              <w:rPr>
                <w:rFonts w:cs="Times New Roman"/>
                <w:szCs w:val="26"/>
                <w:lang w:eastAsia="en-GB"/>
              </w:rPr>
              <w:t>18</w:t>
            </w:r>
          </w:p>
        </w:tc>
      </w:tr>
    </w:tbl>
    <w:p w:rsidR="00C3653B" w:rsidRDefault="00C3653B" w:rsidP="00240D8C"/>
    <w:p w:rsidR="00240D8C" w:rsidRDefault="00240D8C" w:rsidP="00240D8C">
      <w:pPr>
        <w:tabs>
          <w:tab w:val="left" w:pos="2469"/>
        </w:tabs>
        <w:rPr>
          <w:rFonts w:cs="Times New Roman"/>
          <w:szCs w:val="26"/>
          <w:lang w:eastAsia="en-GB"/>
        </w:rPr>
      </w:pPr>
    </w:p>
    <w:p w:rsidR="00240D8C" w:rsidRDefault="00240D8C" w:rsidP="00240D8C">
      <w:pPr>
        <w:tabs>
          <w:tab w:val="left" w:pos="2469"/>
        </w:tabs>
        <w:rPr>
          <w:rFonts w:cs="Times New Roman"/>
          <w:szCs w:val="26"/>
          <w:lang w:eastAsia="en-GB"/>
        </w:rPr>
      </w:pPr>
    </w:p>
    <w:p w:rsidR="00146935" w:rsidRDefault="00146935" w:rsidP="00846A2F">
      <w:pPr>
        <w:pStyle w:val="Heading3"/>
      </w:pPr>
      <w:r>
        <w:t>5. TIMER/COUNTER – đặt giá trị timer/counter timeout cho các bản tin</w:t>
      </w:r>
    </w:p>
    <w:p w:rsidR="00146935" w:rsidRPr="00146935" w:rsidRDefault="00146935" w:rsidP="00146935">
      <w:pPr>
        <w:pStyle w:val="ListParagraph"/>
        <w:rPr>
          <w:szCs w:val="26"/>
          <w:lang w:eastAsia="en-GB"/>
        </w:rPr>
      </w:pPr>
    </w:p>
    <w:tbl>
      <w:tblPr>
        <w:tblStyle w:val="TableGrid"/>
        <w:tblW w:w="0" w:type="auto"/>
        <w:jc w:val="center"/>
        <w:tblLook w:val="04A0" w:firstRow="1" w:lastRow="0" w:firstColumn="1" w:lastColumn="0" w:noHBand="0" w:noVBand="1"/>
      </w:tblPr>
      <w:tblGrid>
        <w:gridCol w:w="688"/>
        <w:gridCol w:w="755"/>
        <w:gridCol w:w="710"/>
        <w:gridCol w:w="733"/>
        <w:gridCol w:w="664"/>
        <w:gridCol w:w="629"/>
        <w:gridCol w:w="688"/>
        <w:gridCol w:w="641"/>
        <w:gridCol w:w="630"/>
      </w:tblGrid>
      <w:tr w:rsidR="00146935" w:rsidRPr="003F5ABB" w:rsidTr="008D62D9">
        <w:trPr>
          <w:jc w:val="center"/>
        </w:trPr>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8</w:t>
            </w:r>
          </w:p>
        </w:tc>
        <w:tc>
          <w:tcPr>
            <w:tcW w:w="755"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6</w:t>
            </w:r>
          </w:p>
        </w:tc>
        <w:tc>
          <w:tcPr>
            <w:tcW w:w="733"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tcBorders>
              <w:top w:val="single" w:sz="4"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type</w:t>
            </w:r>
          </w:p>
        </w:tc>
        <w:tc>
          <w:tcPr>
            <w:tcW w:w="4065" w:type="dxa"/>
            <w:gridSpan w:val="6"/>
            <w:tcBorders>
              <w:top w:val="single" w:sz="6" w:space="0" w:color="auto"/>
              <w:left w:val="single" w:sz="4"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vAlign w:val="center"/>
          </w:tcPr>
          <w:p w:rsidR="00146935" w:rsidRPr="003F5ABB" w:rsidRDefault="00146935" w:rsidP="008D62D9">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Độ dài = 4Byte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Timer 1 (Confirm Timer)</w:t>
            </w:r>
          </w:p>
        </w:tc>
        <w:tc>
          <w:tcPr>
            <w:tcW w:w="630" w:type="dxa"/>
            <w:tcBorders>
              <w:top w:val="nil"/>
              <w:left w:val="single" w:sz="4" w:space="0" w:color="auto"/>
              <w:bottom w:val="nil"/>
              <w:right w:val="nil"/>
            </w:tcBorders>
          </w:tcPr>
          <w:p w:rsidR="00146935" w:rsidRPr="003F5ABB" w:rsidRDefault="00146935" w:rsidP="008D62D9">
            <w:pPr>
              <w:jc w:val="center"/>
              <w:rPr>
                <w:rFonts w:cs="Times New Roman"/>
                <w:szCs w:val="26"/>
                <w:lang w:eastAsia="en-GB"/>
              </w:rPr>
            </w:pPr>
            <w:r>
              <w:rPr>
                <w:rFonts w:cs="Times New Roman"/>
                <w:szCs w:val="26"/>
                <w:lang w:eastAsia="en-GB"/>
              </w:rPr>
              <w:t>1</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2 (Resend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2</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3 (Report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3</w:t>
            </w: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1Byte Counter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4</w:t>
            </w:r>
          </w:p>
        </w:tc>
      </w:tr>
    </w:tbl>
    <w:p w:rsidR="00B23A1A" w:rsidRDefault="00B23A1A" w:rsidP="00B23A1A">
      <w:pPr>
        <w:pStyle w:val="Heading3"/>
        <w:ind w:left="720"/>
      </w:pPr>
    </w:p>
    <w:p w:rsidR="009601C3" w:rsidRDefault="009601C3" w:rsidP="00983FD1"/>
    <w:p w:rsidR="00D537FB" w:rsidRDefault="00146935" w:rsidP="00846A2F">
      <w:pPr>
        <w:pStyle w:val="Heading3"/>
      </w:pPr>
      <w:r>
        <w:t>6</w:t>
      </w:r>
      <w:r w:rsidR="00D537FB" w:rsidRPr="00973AE6">
        <w:t>. ON/OFF</w:t>
      </w:r>
      <w:r w:rsidR="00041D73" w:rsidRPr="00973AE6">
        <w:t xml:space="preserve"> STATUS</w:t>
      </w:r>
      <w:r w:rsidR="00041D73">
        <w:t xml:space="preserve"> – giám </w:t>
      </w:r>
      <w:proofErr w:type="gramStart"/>
      <w:r w:rsidR="00041D73">
        <w:t>sát  trạng</w:t>
      </w:r>
      <w:proofErr w:type="gramEnd"/>
      <w:r w:rsidR="00041D73">
        <w:t xml:space="preserve"> thái</w:t>
      </w:r>
      <w:r w:rsidR="00D537FB">
        <w:t xml:space="preserve"> của đầu ra</w:t>
      </w:r>
      <w:r w:rsidR="00662EA3">
        <w:t xml:space="preserve"> (uplink)</w:t>
      </w:r>
    </w:p>
    <w:p w:rsidR="00712A26" w:rsidRDefault="00712A26" w:rsidP="003F5ABB">
      <w:pPr>
        <w:rPr>
          <w:rFonts w:cs="Times New Roman"/>
          <w:szCs w:val="26"/>
          <w:lang w:eastAsia="en-GB"/>
        </w:rPr>
      </w:pPr>
    </w:p>
    <w:tbl>
      <w:tblPr>
        <w:tblStyle w:val="TableGrid"/>
        <w:tblW w:w="0" w:type="auto"/>
        <w:jc w:val="center"/>
        <w:tblLook w:val="04A0" w:firstRow="1" w:lastRow="0" w:firstColumn="1" w:lastColumn="0" w:noHBand="0" w:noVBand="1"/>
      </w:tblPr>
      <w:tblGrid>
        <w:gridCol w:w="873"/>
        <w:gridCol w:w="570"/>
        <w:gridCol w:w="710"/>
        <w:gridCol w:w="700"/>
        <w:gridCol w:w="697"/>
        <w:gridCol w:w="629"/>
        <w:gridCol w:w="688"/>
        <w:gridCol w:w="641"/>
        <w:gridCol w:w="630"/>
      </w:tblGrid>
      <w:tr w:rsidR="00D537FB" w:rsidRPr="003F5ABB" w:rsidTr="00F55BDE">
        <w:trPr>
          <w:jc w:val="center"/>
        </w:trPr>
        <w:tc>
          <w:tcPr>
            <w:tcW w:w="873"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D537FB" w:rsidRDefault="00D537FB" w:rsidP="00427BAB">
            <w:pPr>
              <w:jc w:val="center"/>
              <w:rPr>
                <w:rFonts w:cs="Times New Roman"/>
                <w:szCs w:val="26"/>
                <w:lang w:eastAsia="en-GB"/>
              </w:rPr>
            </w:pPr>
          </w:p>
        </w:tc>
      </w:tr>
      <w:tr w:rsidR="00F55BDE" w:rsidRPr="003F5ABB" w:rsidTr="00F55BDE">
        <w:trPr>
          <w:jc w:val="center"/>
        </w:trPr>
        <w:tc>
          <w:tcPr>
            <w:tcW w:w="873" w:type="dxa"/>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F55BDE" w:rsidRDefault="00F55BDE"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D537FB" w:rsidP="00427BAB">
            <w:pPr>
              <w:jc w:val="center"/>
              <w:rPr>
                <w:rFonts w:cs="Times New Roman"/>
                <w:szCs w:val="26"/>
                <w:lang w:eastAsia="en-GB"/>
              </w:rPr>
            </w:pPr>
            <w:r>
              <w:rPr>
                <w:rFonts w:cs="Times New Roman"/>
                <w:szCs w:val="26"/>
                <w:lang w:eastAsia="en-GB"/>
              </w:rPr>
              <w:t>U/NU</w:t>
            </w:r>
            <w:r w:rsidR="00961BCA">
              <w:rPr>
                <w:rFonts w:cs="Times New Roman"/>
                <w:szCs w:val="26"/>
                <w:lang w:eastAsia="en-GB"/>
              </w:rPr>
              <w:t>*</w:t>
            </w:r>
          </w:p>
        </w:tc>
        <w:tc>
          <w:tcPr>
            <w:tcW w:w="4065" w:type="dxa"/>
            <w:gridSpan w:val="6"/>
            <w:tcBorders>
              <w:top w:val="single" w:sz="6" w:space="0" w:color="auto"/>
              <w:bottom w:val="single" w:sz="6" w:space="0" w:color="auto"/>
              <w:right w:val="single" w:sz="4" w:space="0" w:color="auto"/>
            </w:tcBorders>
            <w:vAlign w:val="center"/>
          </w:tcPr>
          <w:p w:rsidR="00D537FB" w:rsidRPr="003F5ABB" w:rsidRDefault="00D537FB" w:rsidP="00D16793">
            <w:pPr>
              <w:jc w:val="center"/>
              <w:rPr>
                <w:rFonts w:cs="Times New Roman"/>
                <w:szCs w:val="26"/>
                <w:lang w:eastAsia="en-GB"/>
              </w:rPr>
            </w:pPr>
            <w:r>
              <w:rPr>
                <w:rFonts w:cs="Times New Roman"/>
                <w:szCs w:val="26"/>
                <w:lang w:eastAsia="en-GB"/>
              </w:rPr>
              <w:t xml:space="preserve">Độ dài </w:t>
            </w:r>
            <w:r w:rsidR="00712A26">
              <w:rPr>
                <w:rFonts w:cs="Times New Roman"/>
                <w:szCs w:val="26"/>
                <w:lang w:eastAsia="en-GB"/>
              </w:rPr>
              <w:t>= 4</w:t>
            </w:r>
            <w:r>
              <w:rPr>
                <w:rFonts w:cs="Times New Roman"/>
                <w:szCs w:val="26"/>
                <w:lang w:eastAsia="en-GB"/>
              </w:rPr>
              <w:t>Byte</w:t>
            </w:r>
          </w:p>
        </w:tc>
        <w:tc>
          <w:tcPr>
            <w:tcW w:w="630" w:type="dxa"/>
            <w:tcBorders>
              <w:top w:val="nil"/>
              <w:left w:val="single" w:sz="4" w:space="0" w:color="auto"/>
              <w:bottom w:val="nil"/>
              <w:right w:val="nil"/>
            </w:tcBorders>
          </w:tcPr>
          <w:p w:rsidR="00D537FB" w:rsidRDefault="00D537FB"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#2</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#3</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#4</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1</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#5</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#6</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#7</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#8</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2</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#9</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#10</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#11</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#12</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3</w:t>
            </w:r>
          </w:p>
        </w:tc>
      </w:tr>
      <w:tr w:rsidR="00712A26" w:rsidRPr="003F5ABB" w:rsidTr="00427BAB">
        <w:trPr>
          <w:jc w:val="center"/>
        </w:trPr>
        <w:tc>
          <w:tcPr>
            <w:tcW w:w="1443"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#13</w:t>
            </w:r>
          </w:p>
        </w:tc>
        <w:tc>
          <w:tcPr>
            <w:tcW w:w="1410"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6"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9" w:type="dxa"/>
            <w:gridSpan w:val="2"/>
            <w:tcBorders>
              <w:right w:val="single" w:sz="4" w:space="0" w:color="auto"/>
            </w:tcBorders>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712A26" w:rsidRPr="003F5ABB" w:rsidRDefault="00712A26" w:rsidP="00427BAB">
            <w:pPr>
              <w:jc w:val="center"/>
              <w:rPr>
                <w:rFonts w:cs="Times New Roman"/>
                <w:szCs w:val="26"/>
                <w:lang w:eastAsia="en-GB"/>
              </w:rPr>
            </w:pPr>
            <w:r>
              <w:rPr>
                <w:rFonts w:cs="Times New Roman"/>
                <w:szCs w:val="26"/>
                <w:lang w:eastAsia="en-GB"/>
              </w:rPr>
              <w:t>4</w:t>
            </w:r>
          </w:p>
        </w:tc>
      </w:tr>
    </w:tbl>
    <w:p w:rsidR="00712A26" w:rsidRDefault="00712A26" w:rsidP="003F5ABB">
      <w:pPr>
        <w:rPr>
          <w:rFonts w:cs="Times New Roman"/>
          <w:szCs w:val="26"/>
          <w:lang w:eastAsia="en-GB"/>
        </w:rPr>
      </w:pPr>
      <w:r>
        <w:rPr>
          <w:rFonts w:cs="Times New Roman"/>
          <w:szCs w:val="26"/>
          <w:lang w:eastAsia="en-GB"/>
        </w:rPr>
        <w:tab/>
      </w:r>
      <w:r>
        <w:rPr>
          <w:rFonts w:cs="Times New Roman"/>
          <w:szCs w:val="26"/>
          <w:lang w:eastAsia="en-GB"/>
        </w:rPr>
        <w:tab/>
      </w:r>
    </w:p>
    <w:p w:rsidR="00712A26" w:rsidRDefault="00961BCA" w:rsidP="000B747A">
      <w:pPr>
        <w:rPr>
          <w:i/>
          <w:lang w:eastAsia="en-GB"/>
        </w:rPr>
      </w:pPr>
      <w:r w:rsidRPr="00961BCA">
        <w:rPr>
          <w:i/>
          <w:lang w:eastAsia="en-GB"/>
        </w:rPr>
        <w:t>-</w:t>
      </w:r>
      <w:r w:rsidR="000B747A" w:rsidRPr="00961BCA">
        <w:rPr>
          <w:i/>
          <w:lang w:eastAsia="en-GB"/>
        </w:rPr>
        <w:t xml:space="preserve"> </w:t>
      </w:r>
      <w:r w:rsidR="00712A26" w:rsidRPr="00961BCA">
        <w:rPr>
          <w:i/>
          <w:lang w:eastAsia="en-GB"/>
        </w:rPr>
        <w:t>Mỗi trạng thái của đầu ra chiếm 2 bit: 00=ON, 11=OFF</w:t>
      </w:r>
    </w:p>
    <w:p w:rsidR="00EC6675" w:rsidRPr="00961BCA" w:rsidRDefault="00EC6675" w:rsidP="000B747A">
      <w:pPr>
        <w:rPr>
          <w:i/>
          <w:lang w:eastAsia="en-GB"/>
        </w:rPr>
      </w:pPr>
      <w:r>
        <w:rPr>
          <w:i/>
          <w:lang w:eastAsia="en-GB"/>
        </w:rPr>
        <w:t>- Các loại đầu ra:</w:t>
      </w:r>
    </w:p>
    <w:p w:rsidR="00E404AC" w:rsidRDefault="00EC6675" w:rsidP="00EC6675">
      <w:pPr>
        <w:ind w:left="720"/>
        <w:rPr>
          <w:rFonts w:cs="Times New Roman"/>
          <w:szCs w:val="26"/>
          <w:lang w:eastAsia="en-GB"/>
        </w:rPr>
      </w:pPr>
      <w:r>
        <w:rPr>
          <w:lang w:eastAsia="en-GB"/>
        </w:rPr>
        <w:t>1)</w:t>
      </w:r>
      <w:r w:rsidRPr="00EC6675">
        <w:rPr>
          <w:rFonts w:cs="Times New Roman"/>
          <w:szCs w:val="26"/>
          <w:lang w:eastAsia="en-GB"/>
        </w:rPr>
        <w:t xml:space="preserve"> </w:t>
      </w:r>
      <w:r>
        <w:rPr>
          <w:rFonts w:cs="Times New Roman"/>
          <w:szCs w:val="26"/>
          <w:lang w:eastAsia="en-GB"/>
        </w:rPr>
        <w:t>Bơm đối lưu 1</w:t>
      </w:r>
    </w:p>
    <w:p w:rsidR="00EC6675" w:rsidRDefault="00EC6675" w:rsidP="00EC6675">
      <w:pPr>
        <w:ind w:left="720"/>
        <w:rPr>
          <w:rFonts w:cs="Times New Roman"/>
          <w:szCs w:val="26"/>
          <w:lang w:eastAsia="en-GB"/>
        </w:rPr>
      </w:pPr>
      <w:r>
        <w:rPr>
          <w:rFonts w:cs="Times New Roman"/>
          <w:szCs w:val="26"/>
          <w:lang w:eastAsia="en-GB"/>
        </w:rPr>
        <w:t>2) Bơm đối lưu 2</w:t>
      </w:r>
    </w:p>
    <w:p w:rsidR="00EC6675" w:rsidRDefault="00EC6675" w:rsidP="00EC6675">
      <w:pPr>
        <w:ind w:left="720"/>
        <w:rPr>
          <w:rFonts w:cs="Times New Roman"/>
          <w:szCs w:val="26"/>
          <w:lang w:eastAsia="en-GB"/>
        </w:rPr>
      </w:pPr>
      <w:r>
        <w:rPr>
          <w:rFonts w:cs="Times New Roman"/>
          <w:szCs w:val="26"/>
          <w:lang w:eastAsia="en-GB"/>
        </w:rPr>
        <w:t>3)</w:t>
      </w:r>
      <w:r w:rsidRPr="00EC6675">
        <w:rPr>
          <w:rFonts w:cs="Times New Roman"/>
          <w:szCs w:val="26"/>
          <w:lang w:eastAsia="en-GB"/>
        </w:rPr>
        <w:t xml:space="preserve"> </w:t>
      </w:r>
      <w:r>
        <w:rPr>
          <w:rFonts w:cs="Times New Roman"/>
          <w:szCs w:val="26"/>
          <w:lang w:eastAsia="en-GB"/>
        </w:rPr>
        <w:t>Bơm cấp nước lạnh 1</w:t>
      </w:r>
    </w:p>
    <w:p w:rsidR="00EC6675" w:rsidRDefault="00EC6675" w:rsidP="00EC6675">
      <w:pPr>
        <w:ind w:left="720"/>
        <w:rPr>
          <w:rFonts w:cs="Times New Roman"/>
          <w:szCs w:val="26"/>
          <w:lang w:eastAsia="en-GB"/>
        </w:rPr>
      </w:pPr>
      <w:r>
        <w:rPr>
          <w:rFonts w:cs="Times New Roman"/>
          <w:szCs w:val="26"/>
          <w:lang w:eastAsia="en-GB"/>
        </w:rPr>
        <w:t>4)</w:t>
      </w:r>
      <w:r w:rsidRPr="00EC6675">
        <w:rPr>
          <w:rFonts w:cs="Times New Roman"/>
          <w:szCs w:val="26"/>
          <w:lang w:eastAsia="en-GB"/>
        </w:rPr>
        <w:t xml:space="preserve"> </w:t>
      </w:r>
      <w:r>
        <w:rPr>
          <w:rFonts w:cs="Times New Roman"/>
          <w:szCs w:val="26"/>
          <w:lang w:eastAsia="en-GB"/>
        </w:rPr>
        <w:t>Bơm cấp nước lạnh 2</w:t>
      </w:r>
    </w:p>
    <w:p w:rsidR="00EC6675" w:rsidRDefault="00EC6675" w:rsidP="00EC6675">
      <w:pPr>
        <w:ind w:left="720"/>
        <w:rPr>
          <w:rFonts w:cs="Times New Roman"/>
          <w:szCs w:val="26"/>
          <w:lang w:eastAsia="en-GB"/>
        </w:rPr>
      </w:pPr>
      <w:r>
        <w:rPr>
          <w:rFonts w:cs="Times New Roman"/>
          <w:szCs w:val="26"/>
          <w:lang w:eastAsia="en-GB"/>
        </w:rPr>
        <w:t>5)</w:t>
      </w:r>
      <w:r w:rsidRPr="00EC6675">
        <w:rPr>
          <w:rFonts w:cs="Times New Roman"/>
          <w:szCs w:val="26"/>
          <w:lang w:eastAsia="en-GB"/>
        </w:rPr>
        <w:t xml:space="preserve"> </w:t>
      </w:r>
      <w:r>
        <w:rPr>
          <w:rFonts w:cs="Times New Roman"/>
          <w:szCs w:val="26"/>
          <w:lang w:eastAsia="en-GB"/>
        </w:rPr>
        <w:t>B</w:t>
      </w:r>
      <w:r w:rsidRPr="002D644D">
        <w:rPr>
          <w:iCs/>
          <w:color w:val="000000"/>
          <w:szCs w:val="26"/>
        </w:rPr>
        <w:t>ơm hồi đường ống</w:t>
      </w:r>
      <w:r>
        <w:rPr>
          <w:iCs/>
          <w:color w:val="000000"/>
          <w:szCs w:val="26"/>
        </w:rPr>
        <w:t xml:space="preserve"> 1</w:t>
      </w:r>
    </w:p>
    <w:p w:rsidR="00EC6675" w:rsidRDefault="00EC6675" w:rsidP="00EC6675">
      <w:pPr>
        <w:ind w:left="720"/>
        <w:rPr>
          <w:rFonts w:cs="Times New Roman"/>
          <w:szCs w:val="26"/>
          <w:lang w:eastAsia="en-GB"/>
        </w:rPr>
      </w:pPr>
      <w:r>
        <w:rPr>
          <w:rFonts w:cs="Times New Roman"/>
          <w:szCs w:val="26"/>
          <w:lang w:eastAsia="en-GB"/>
        </w:rPr>
        <w:t>6)</w:t>
      </w:r>
      <w:r w:rsidRPr="00EC6675">
        <w:rPr>
          <w:rFonts w:cs="Times New Roman"/>
          <w:szCs w:val="26"/>
          <w:lang w:eastAsia="en-GB"/>
        </w:rPr>
        <w:t xml:space="preserve"> </w:t>
      </w:r>
      <w:r>
        <w:rPr>
          <w:rFonts w:cs="Times New Roman"/>
          <w:szCs w:val="26"/>
          <w:lang w:eastAsia="en-GB"/>
        </w:rPr>
        <w:t>B</w:t>
      </w:r>
      <w:r w:rsidRPr="002D644D">
        <w:rPr>
          <w:iCs/>
          <w:color w:val="000000"/>
          <w:szCs w:val="26"/>
        </w:rPr>
        <w:t>ơm hồi đường ống</w:t>
      </w:r>
      <w:r>
        <w:rPr>
          <w:iCs/>
          <w:color w:val="000000"/>
          <w:szCs w:val="26"/>
        </w:rPr>
        <w:t xml:space="preserve"> 2</w:t>
      </w:r>
    </w:p>
    <w:p w:rsidR="00EC6675" w:rsidRDefault="00EC6675" w:rsidP="00EC6675">
      <w:pPr>
        <w:ind w:left="720"/>
        <w:rPr>
          <w:rFonts w:cs="Times New Roman"/>
          <w:szCs w:val="26"/>
          <w:lang w:eastAsia="en-GB"/>
        </w:rPr>
      </w:pPr>
      <w:r>
        <w:rPr>
          <w:rFonts w:cs="Times New Roman"/>
          <w:szCs w:val="26"/>
          <w:lang w:eastAsia="en-GB"/>
        </w:rPr>
        <w:t>7)</w:t>
      </w:r>
      <w:r w:rsidRPr="00EC6675">
        <w:rPr>
          <w:rFonts w:cs="Times New Roman"/>
          <w:szCs w:val="26"/>
          <w:lang w:eastAsia="en-GB"/>
        </w:rPr>
        <w:t xml:space="preserve"> </w:t>
      </w:r>
      <w:r>
        <w:rPr>
          <w:rFonts w:cs="Times New Roman"/>
          <w:szCs w:val="26"/>
          <w:lang w:eastAsia="en-GB"/>
        </w:rPr>
        <w:t>B</w:t>
      </w:r>
      <w:r w:rsidRPr="002D644D">
        <w:rPr>
          <w:rFonts w:cs="Times New Roman"/>
          <w:szCs w:val="26"/>
          <w:lang w:eastAsia="en-GB"/>
        </w:rPr>
        <w:t>ơm tăng áp</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8)</w:t>
      </w:r>
      <w:r w:rsidRPr="00EC6675">
        <w:rPr>
          <w:rFonts w:cs="Times New Roman"/>
          <w:szCs w:val="26"/>
          <w:lang w:eastAsia="en-GB"/>
        </w:rPr>
        <w:t xml:space="preserve"> </w:t>
      </w:r>
      <w:r>
        <w:rPr>
          <w:rFonts w:cs="Times New Roman"/>
          <w:szCs w:val="26"/>
          <w:lang w:eastAsia="en-GB"/>
        </w:rPr>
        <w:t>B</w:t>
      </w:r>
      <w:r w:rsidRPr="002D644D">
        <w:rPr>
          <w:rFonts w:cs="Times New Roman"/>
          <w:szCs w:val="26"/>
          <w:lang w:eastAsia="en-GB"/>
        </w:rPr>
        <w:t>ơm tăng áp</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9)</w:t>
      </w:r>
      <w:r w:rsidRPr="00EC6675">
        <w:rPr>
          <w:rFonts w:cs="Times New Roman"/>
          <w:szCs w:val="26"/>
          <w:lang w:eastAsia="en-GB"/>
        </w:rPr>
        <w:t xml:space="preserve"> </w:t>
      </w:r>
      <w:r>
        <w:rPr>
          <w:rFonts w:cs="Times New Roman"/>
          <w:szCs w:val="26"/>
          <w:lang w:eastAsia="en-GB"/>
        </w:rPr>
        <w:t>B</w:t>
      </w:r>
      <w:r w:rsidRPr="009C0D02">
        <w:rPr>
          <w:rFonts w:cs="Times New Roman"/>
          <w:szCs w:val="26"/>
          <w:lang w:eastAsia="en-GB"/>
        </w:rPr>
        <w:t>ơm nhiệt bồn gia nhiệt</w:t>
      </w:r>
    </w:p>
    <w:p w:rsidR="00EC6675" w:rsidRDefault="00EC6675" w:rsidP="00EC6675">
      <w:pPr>
        <w:ind w:left="720"/>
        <w:rPr>
          <w:rFonts w:cs="Times New Roman"/>
          <w:szCs w:val="26"/>
          <w:lang w:eastAsia="en-GB"/>
        </w:rPr>
      </w:pPr>
      <w:r>
        <w:rPr>
          <w:rFonts w:cs="Times New Roman"/>
          <w:szCs w:val="26"/>
          <w:lang w:eastAsia="en-GB"/>
        </w:rPr>
        <w:t>10)</w:t>
      </w:r>
      <w:r w:rsidRPr="00EC6675">
        <w:rPr>
          <w:rFonts w:cs="Times New Roman"/>
          <w:szCs w:val="26"/>
          <w:lang w:eastAsia="en-GB"/>
        </w:rPr>
        <w:t xml:space="preserve"> </w:t>
      </w:r>
      <w:r>
        <w:rPr>
          <w:rFonts w:cs="Times New Roman"/>
          <w:szCs w:val="26"/>
          <w:lang w:eastAsia="en-GB"/>
        </w:rPr>
        <w:t>Đ</w:t>
      </w:r>
      <w:r w:rsidRPr="002D644D">
        <w:rPr>
          <w:rFonts w:cs="Times New Roman"/>
          <w:szCs w:val="26"/>
          <w:lang w:eastAsia="en-GB"/>
        </w:rPr>
        <w:t>iện trở nhiệt bồn gia nhiệt</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11)</w:t>
      </w:r>
      <w:r w:rsidRPr="00EC6675">
        <w:rPr>
          <w:rFonts w:cs="Times New Roman"/>
          <w:szCs w:val="26"/>
          <w:lang w:eastAsia="en-GB"/>
        </w:rPr>
        <w:t xml:space="preserve"> </w:t>
      </w:r>
      <w:r>
        <w:rPr>
          <w:rFonts w:cs="Times New Roman"/>
          <w:szCs w:val="26"/>
          <w:lang w:eastAsia="en-GB"/>
        </w:rPr>
        <w:t>Đ</w:t>
      </w:r>
      <w:r w:rsidRPr="002D644D">
        <w:rPr>
          <w:rFonts w:cs="Times New Roman"/>
          <w:szCs w:val="26"/>
          <w:lang w:eastAsia="en-GB"/>
        </w:rPr>
        <w:t>iện trở nhiệt bồn gia nhiệt</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12)</w:t>
      </w:r>
      <w:r w:rsidRPr="00EC6675">
        <w:rPr>
          <w:rFonts w:cs="Times New Roman"/>
          <w:szCs w:val="26"/>
          <w:lang w:eastAsia="en-GB"/>
        </w:rPr>
        <w:t xml:space="preserve"> </w:t>
      </w:r>
      <w:r>
        <w:rPr>
          <w:rFonts w:cs="Times New Roman"/>
          <w:szCs w:val="26"/>
          <w:lang w:eastAsia="en-GB"/>
        </w:rPr>
        <w:t>V</w:t>
      </w:r>
      <w:r w:rsidRPr="002D644D">
        <w:rPr>
          <w:rFonts w:cs="Times New Roman"/>
          <w:szCs w:val="26"/>
          <w:lang w:eastAsia="en-GB"/>
        </w:rPr>
        <w:t>an điện tử ba ngả</w:t>
      </w:r>
    </w:p>
    <w:p w:rsidR="00EC6675" w:rsidRDefault="00EC6675" w:rsidP="00EC6675">
      <w:pPr>
        <w:ind w:left="720"/>
        <w:rPr>
          <w:lang w:eastAsia="en-GB"/>
        </w:rPr>
      </w:pPr>
      <w:r>
        <w:rPr>
          <w:rFonts w:cs="Times New Roman"/>
          <w:szCs w:val="26"/>
          <w:lang w:eastAsia="en-GB"/>
        </w:rPr>
        <w:t>13) V</w:t>
      </w:r>
      <w:r w:rsidRPr="002D644D">
        <w:rPr>
          <w:rFonts w:cs="Times New Roman"/>
          <w:szCs w:val="26"/>
          <w:lang w:eastAsia="en-GB"/>
        </w:rPr>
        <w:t>an điện từ một chiều</w:t>
      </w:r>
    </w:p>
    <w:p w:rsidR="00041D73" w:rsidRDefault="00041D73" w:rsidP="00712A26">
      <w:pPr>
        <w:ind w:left="720" w:firstLine="720"/>
        <w:rPr>
          <w:rFonts w:cs="Times New Roman"/>
          <w:szCs w:val="26"/>
          <w:lang w:eastAsia="en-GB"/>
        </w:rPr>
      </w:pPr>
    </w:p>
    <w:p w:rsidR="0095373C" w:rsidRDefault="009601C3" w:rsidP="00846A2F">
      <w:pPr>
        <w:pStyle w:val="Heading3"/>
      </w:pPr>
      <w:r>
        <w:t>7</w:t>
      </w:r>
      <w:r w:rsidR="00AD54C7">
        <w:t xml:space="preserve">. </w:t>
      </w:r>
      <w:r w:rsidR="0095373C">
        <w:t>RUNTIME STATISTICS – thời gian ON của tải</w:t>
      </w:r>
    </w:p>
    <w:p w:rsidR="0095373C" w:rsidRDefault="0095373C" w:rsidP="0095373C">
      <w:pPr>
        <w:rPr>
          <w:rFonts w:cs="Times New Roman"/>
          <w:szCs w:val="26"/>
          <w:lang w:eastAsia="en-GB"/>
        </w:rPr>
      </w:pPr>
    </w:p>
    <w:tbl>
      <w:tblPr>
        <w:tblStyle w:val="TableGrid"/>
        <w:tblW w:w="0" w:type="auto"/>
        <w:jc w:val="center"/>
        <w:tblLook w:val="04A0" w:firstRow="1" w:lastRow="0" w:firstColumn="1" w:lastColumn="0" w:noHBand="0" w:noVBand="1"/>
      </w:tblPr>
      <w:tblGrid>
        <w:gridCol w:w="873"/>
        <w:gridCol w:w="570"/>
        <w:gridCol w:w="710"/>
        <w:gridCol w:w="700"/>
        <w:gridCol w:w="697"/>
        <w:gridCol w:w="629"/>
        <w:gridCol w:w="688"/>
        <w:gridCol w:w="641"/>
        <w:gridCol w:w="630"/>
      </w:tblGrid>
      <w:tr w:rsidR="0095373C" w:rsidRPr="003F5ABB" w:rsidTr="00351761">
        <w:trPr>
          <w:jc w:val="center"/>
        </w:trPr>
        <w:tc>
          <w:tcPr>
            <w:tcW w:w="873"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5373C" w:rsidRDefault="0095373C" w:rsidP="00427BAB">
            <w:pPr>
              <w:jc w:val="center"/>
              <w:rPr>
                <w:rFonts w:cs="Times New Roman"/>
                <w:szCs w:val="26"/>
                <w:lang w:eastAsia="en-GB"/>
              </w:rPr>
            </w:pPr>
          </w:p>
        </w:tc>
      </w:tr>
      <w:tr w:rsidR="00351761" w:rsidRPr="003F5ABB" w:rsidTr="00351761">
        <w:trPr>
          <w:jc w:val="center"/>
        </w:trPr>
        <w:tc>
          <w:tcPr>
            <w:tcW w:w="873" w:type="dxa"/>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351761" w:rsidRDefault="00351761" w:rsidP="00427BAB">
            <w:pPr>
              <w:jc w:val="center"/>
              <w:rPr>
                <w:rFonts w:cs="Times New Roman"/>
                <w:szCs w:val="26"/>
                <w:lang w:eastAsia="en-GB"/>
              </w:rPr>
            </w:pPr>
          </w:p>
        </w:tc>
      </w:tr>
      <w:tr w:rsidR="0095373C" w:rsidRPr="003F5ABB" w:rsidTr="00427BAB">
        <w:trPr>
          <w:jc w:val="center"/>
        </w:trPr>
        <w:tc>
          <w:tcPr>
            <w:tcW w:w="1443" w:type="dxa"/>
            <w:gridSpan w:val="2"/>
            <w:vAlign w:val="center"/>
          </w:tcPr>
          <w:p w:rsidR="0095373C" w:rsidRPr="003F5ABB" w:rsidRDefault="0095373C" w:rsidP="00427BAB">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95373C" w:rsidRPr="003F5ABB" w:rsidRDefault="0095373C" w:rsidP="00427BAB">
            <w:pPr>
              <w:jc w:val="center"/>
              <w:rPr>
                <w:rFonts w:cs="Times New Roman"/>
                <w:szCs w:val="26"/>
                <w:lang w:eastAsia="en-GB"/>
              </w:rPr>
            </w:pPr>
            <w:r>
              <w:rPr>
                <w:rFonts w:cs="Times New Roman"/>
                <w:szCs w:val="26"/>
                <w:lang w:eastAsia="en-GB"/>
              </w:rPr>
              <w:t xml:space="preserve">Độ dài  = </w:t>
            </w:r>
            <w:r w:rsidR="00662EA3">
              <w:rPr>
                <w:rFonts w:cs="Times New Roman"/>
                <w:szCs w:val="26"/>
                <w:lang w:eastAsia="en-GB"/>
              </w:rPr>
              <w:t>16</w:t>
            </w:r>
            <w:r>
              <w:rPr>
                <w:rFonts w:cs="Times New Roman"/>
                <w:szCs w:val="26"/>
                <w:lang w:eastAsia="en-GB"/>
              </w:rPr>
              <w:t>Byte</w:t>
            </w:r>
          </w:p>
        </w:tc>
        <w:tc>
          <w:tcPr>
            <w:tcW w:w="630" w:type="dxa"/>
            <w:tcBorders>
              <w:top w:val="nil"/>
              <w:left w:val="single" w:sz="4" w:space="0" w:color="auto"/>
              <w:bottom w:val="nil"/>
              <w:right w:val="nil"/>
            </w:tcBorders>
          </w:tcPr>
          <w:p w:rsidR="0095373C" w:rsidRDefault="0095373C" w:rsidP="00427BAB">
            <w:pPr>
              <w:jc w:val="center"/>
              <w:rPr>
                <w:rFonts w:cs="Times New Roman"/>
                <w:szCs w:val="26"/>
                <w:lang w:eastAsia="en-GB"/>
              </w:rPr>
            </w:pP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3</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4</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5</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6</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7</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8</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9C0D02">
              <w:rPr>
                <w:rFonts w:cs="Times New Roman"/>
                <w:szCs w:val="26"/>
                <w:lang w:eastAsia="en-GB"/>
              </w:rPr>
              <w:t>ơm nhiệt bồn gia nhiệt</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9</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10</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11</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tử ba ngả</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lastRenderedPageBreak/>
              <w:t>Thời gian chạy v</w:t>
            </w:r>
            <w:r w:rsidRPr="002D644D">
              <w:rPr>
                <w:rFonts w:cs="Times New Roman"/>
                <w:szCs w:val="26"/>
                <w:lang w:eastAsia="en-GB"/>
              </w:rPr>
              <w:t>an điện từ một chiều</w:t>
            </w:r>
            <w:r>
              <w:rPr>
                <w:rFonts w:cs="Times New Roman"/>
                <w:szCs w:val="26"/>
                <w:lang w:eastAsia="en-GB"/>
              </w:rPr>
              <w:t xml:space="preserve"> </w:t>
            </w:r>
          </w:p>
        </w:tc>
        <w:tc>
          <w:tcPr>
            <w:tcW w:w="630" w:type="dxa"/>
            <w:tcBorders>
              <w:top w:val="nil"/>
              <w:left w:val="single" w:sz="4" w:space="0" w:color="auto"/>
              <w:bottom w:val="nil"/>
              <w:right w:val="nil"/>
            </w:tcBorders>
          </w:tcPr>
          <w:p w:rsidR="00461701" w:rsidRDefault="00461701" w:rsidP="00662EA3">
            <w:pPr>
              <w:jc w:val="center"/>
              <w:rPr>
                <w:rFonts w:cs="Times New Roman"/>
                <w:szCs w:val="26"/>
                <w:lang w:eastAsia="en-GB"/>
              </w:rPr>
            </w:pPr>
            <w:r>
              <w:rPr>
                <w:rFonts w:cs="Times New Roman"/>
                <w:szCs w:val="26"/>
                <w:lang w:eastAsia="en-GB"/>
              </w:rPr>
              <w:t>13</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14</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15</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16</w:t>
            </w:r>
          </w:p>
        </w:tc>
      </w:tr>
    </w:tbl>
    <w:p w:rsidR="00BE30A7" w:rsidRDefault="00BE30A7" w:rsidP="00041D73">
      <w:pPr>
        <w:rPr>
          <w:rFonts w:cs="Times New Roman"/>
          <w:szCs w:val="26"/>
          <w:lang w:eastAsia="en-GB"/>
        </w:rPr>
      </w:pPr>
    </w:p>
    <w:p w:rsidR="00BB0159" w:rsidRDefault="00AD54C7" w:rsidP="00846A2F">
      <w:pPr>
        <w:pStyle w:val="Heading3"/>
      </w:pPr>
      <w:r>
        <w:t xml:space="preserve">8. </w:t>
      </w:r>
      <w:r w:rsidR="00E42750">
        <w:t>SENSOR VALUE – giá trị cảm biến đầu vào (uplink)</w:t>
      </w:r>
    </w:p>
    <w:p w:rsidR="00E42750" w:rsidRPr="00AD54C7" w:rsidRDefault="00E42750" w:rsidP="00CD3027">
      <w:pPr>
        <w:rPr>
          <w:rFonts w:cs="Times New Roman"/>
          <w:szCs w:val="26"/>
          <w:lang w:eastAsia="en-GB"/>
        </w:rPr>
      </w:pPr>
    </w:p>
    <w:tbl>
      <w:tblPr>
        <w:tblStyle w:val="TableGrid"/>
        <w:tblW w:w="10201" w:type="dxa"/>
        <w:jc w:val="center"/>
        <w:tblLook w:val="04A0" w:firstRow="1" w:lastRow="0" w:firstColumn="1" w:lastColumn="0" w:noHBand="0" w:noVBand="1"/>
      </w:tblPr>
      <w:tblGrid>
        <w:gridCol w:w="698"/>
        <w:gridCol w:w="24"/>
        <w:gridCol w:w="707"/>
        <w:gridCol w:w="740"/>
        <w:gridCol w:w="700"/>
        <w:gridCol w:w="33"/>
        <w:gridCol w:w="664"/>
        <w:gridCol w:w="629"/>
        <w:gridCol w:w="688"/>
        <w:gridCol w:w="641"/>
        <w:gridCol w:w="630"/>
        <w:gridCol w:w="4047"/>
      </w:tblGrid>
      <w:tr w:rsidR="00CE1E01" w:rsidRPr="00AD54C7" w:rsidTr="00CE1E01">
        <w:trPr>
          <w:jc w:val="center"/>
        </w:trPr>
        <w:tc>
          <w:tcPr>
            <w:tcW w:w="69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8</w:t>
            </w:r>
          </w:p>
        </w:tc>
        <w:tc>
          <w:tcPr>
            <w:tcW w:w="731" w:type="dxa"/>
            <w:gridSpan w:val="2"/>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7</w:t>
            </w:r>
          </w:p>
        </w:tc>
        <w:tc>
          <w:tcPr>
            <w:tcW w:w="740"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6</w:t>
            </w:r>
          </w:p>
        </w:tc>
        <w:tc>
          <w:tcPr>
            <w:tcW w:w="733" w:type="dxa"/>
            <w:gridSpan w:val="2"/>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5</w:t>
            </w:r>
          </w:p>
        </w:tc>
        <w:tc>
          <w:tcPr>
            <w:tcW w:w="664"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4</w:t>
            </w:r>
          </w:p>
        </w:tc>
        <w:tc>
          <w:tcPr>
            <w:tcW w:w="629"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3</w:t>
            </w:r>
          </w:p>
        </w:tc>
        <w:tc>
          <w:tcPr>
            <w:tcW w:w="68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2</w:t>
            </w:r>
          </w:p>
        </w:tc>
        <w:tc>
          <w:tcPr>
            <w:tcW w:w="641" w:type="dxa"/>
            <w:tcBorders>
              <w:top w:val="nil"/>
              <w:left w:val="nil"/>
              <w:bottom w:val="nil"/>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1</w:t>
            </w:r>
          </w:p>
        </w:tc>
        <w:tc>
          <w:tcPr>
            <w:tcW w:w="630" w:type="dxa"/>
            <w:tcBorders>
              <w:top w:val="nil"/>
              <w:left w:val="nil"/>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722" w:type="dxa"/>
            <w:gridSpan w:val="2"/>
            <w:tcBorders>
              <w:top w:val="single" w:sz="4"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5524" w:type="dxa"/>
            <w:gridSpan w:val="10"/>
            <w:tcBorders>
              <w:right w:val="single" w:sz="4" w:space="0" w:color="auto"/>
            </w:tcBorders>
            <w:shd w:val="clear" w:color="auto" w:fill="DAEEF3" w:themeFill="accent5" w:themeFillTint="33"/>
            <w:vAlign w:val="center"/>
          </w:tcPr>
          <w:p w:rsidR="00CE1E01" w:rsidRPr="00D35EB4" w:rsidRDefault="00CE1E01" w:rsidP="00413321">
            <w:pPr>
              <w:jc w:val="center"/>
              <w:rPr>
                <w:rFonts w:cs="Times New Roman"/>
                <w:szCs w:val="26"/>
                <w:lang w:eastAsia="en-GB"/>
              </w:rPr>
            </w:pPr>
            <w:r w:rsidRPr="00D35EB4">
              <w:rPr>
                <w:rFonts w:cs="Times New Roman"/>
                <w:szCs w:val="26"/>
                <w:lang w:eastAsia="en-GB"/>
              </w:rPr>
              <w:t>Độ dài = 16 Byte</w:t>
            </w:r>
          </w:p>
        </w:tc>
        <w:tc>
          <w:tcPr>
            <w:tcW w:w="630" w:type="dxa"/>
            <w:tcBorders>
              <w:top w:val="nil"/>
              <w:left w:val="single" w:sz="4" w:space="0" w:color="auto"/>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5524" w:type="dxa"/>
            <w:gridSpan w:val="10"/>
            <w:tcBorders>
              <w:right w:val="single" w:sz="4" w:space="0" w:color="auto"/>
            </w:tcBorders>
            <w:shd w:val="clear" w:color="auto" w:fill="DAEEF3" w:themeFill="accent5" w:themeFillTint="33"/>
            <w:vAlign w:val="center"/>
          </w:tcPr>
          <w:p w:rsidR="00CE1E01" w:rsidRPr="00D35EB4" w:rsidRDefault="00CE1E01" w:rsidP="0091027B">
            <w:pPr>
              <w:jc w:val="center"/>
              <w:rPr>
                <w:rFonts w:cs="Times New Roman"/>
                <w:szCs w:val="26"/>
                <w:lang w:eastAsia="en-GB"/>
              </w:rPr>
            </w:pPr>
            <w:r w:rsidRPr="00D35EB4">
              <w:rPr>
                <w:rFonts w:cs="Times New Roman"/>
                <w:szCs w:val="26"/>
                <w:lang w:eastAsia="en-GB"/>
              </w:rPr>
              <w:t>Độ dài = 16 Byte</w:t>
            </w:r>
          </w:p>
        </w:tc>
        <w:tc>
          <w:tcPr>
            <w:tcW w:w="630" w:type="dxa"/>
            <w:tcBorders>
              <w:top w:val="nil"/>
              <w:left w:val="single" w:sz="4" w:space="0" w:color="auto"/>
              <w:bottom w:val="single" w:sz="4" w:space="0" w:color="B3B3B3" w:themeColor="background1" w:themeShade="BF"/>
              <w:right w:val="nil"/>
            </w:tcBorders>
          </w:tcPr>
          <w:p w:rsidR="00CE1E01" w:rsidRPr="00AD54C7" w:rsidRDefault="00CE1E01" w:rsidP="0091027B">
            <w:pPr>
              <w:jc w:val="center"/>
              <w:rPr>
                <w:rFonts w:cs="Times New Roman"/>
                <w:szCs w:val="26"/>
                <w:lang w:eastAsia="en-GB"/>
              </w:rPr>
            </w:pPr>
          </w:p>
        </w:tc>
        <w:tc>
          <w:tcPr>
            <w:tcW w:w="4047" w:type="dxa"/>
            <w:tcBorders>
              <w:top w:val="nil"/>
              <w:left w:val="nil"/>
              <w:bottom w:val="single" w:sz="4" w:space="0" w:color="auto"/>
              <w:right w:val="nil"/>
            </w:tcBorders>
          </w:tcPr>
          <w:p w:rsidR="00CE1E01" w:rsidRPr="00AD54C7" w:rsidRDefault="00CE1E01">
            <w:pPr>
              <w:rPr>
                <w:rFonts w:cs="Times New Roman"/>
                <w:szCs w:val="26"/>
                <w:lang w:eastAsia="en-GB"/>
              </w:rPr>
              <w:pPrChange w:id="9" w:author="Tamjindo" w:date="2016-12-17T10:35:00Z">
                <w:pPr>
                  <w:jc w:val="center"/>
                </w:pPr>
              </w:pPrChange>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Pr="00AD54C7" w:rsidRDefault="00CE1E01" w:rsidP="0091027B">
            <w:pPr>
              <w:jc w:val="center"/>
              <w:rPr>
                <w:rFonts w:cs="Times New Roman"/>
                <w:szCs w:val="26"/>
                <w:lang w:eastAsia="en-GB"/>
              </w:rPr>
            </w:pPr>
            <w:r>
              <w:rPr>
                <w:rFonts w:cs="Times New Roman"/>
                <w:szCs w:val="26"/>
                <w:lang w:eastAsia="en-GB"/>
              </w:rPr>
              <w:t>Cảm biến dàn thu 01 Byte</w:t>
            </w:r>
          </w:p>
        </w:tc>
        <w:tc>
          <w:tcPr>
            <w:tcW w:w="630" w:type="dxa"/>
            <w:tcBorders>
              <w:top w:val="single" w:sz="4"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Pr="00AD54C7" w:rsidRDefault="00CE1E01" w:rsidP="0091027B">
            <w:pPr>
              <w:jc w:val="center"/>
              <w:rPr>
                <w:rFonts w:cs="Times New Roman"/>
                <w:szCs w:val="26"/>
                <w:lang w:eastAsia="en-GB"/>
              </w:rPr>
            </w:pPr>
            <w:r w:rsidRPr="00AD54C7">
              <w:rPr>
                <w:rFonts w:cs="Times New Roman"/>
                <w:szCs w:val="26"/>
                <w:lang w:eastAsia="en-GB"/>
              </w:rPr>
              <w:t>1</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Pr="00AD54C7" w:rsidRDefault="00CE1E01" w:rsidP="00CE1E01">
            <w:pPr>
              <w:jc w:val="center"/>
              <w:rPr>
                <w:rFonts w:cs="Times New Roman"/>
                <w:szCs w:val="26"/>
                <w:lang w:eastAsia="en-GB"/>
              </w:rPr>
            </w:pPr>
            <w:r>
              <w:rPr>
                <w:rFonts w:cs="Times New Roman"/>
                <w:szCs w:val="26"/>
                <w:lang w:eastAsia="en-GB"/>
              </w:rPr>
              <w:t>Solar panels temp</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bồn Solar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2</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temp</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sidRPr="00AD54C7">
              <w:rPr>
                <w:rFonts w:cs="Times New Roman"/>
                <w:szCs w:val="26"/>
                <w:lang w:eastAsia="en-GB"/>
              </w:rPr>
              <w:t>Cảm biến</w:t>
            </w:r>
            <w:r>
              <w:rPr>
                <w:rFonts w:cs="Times New Roman"/>
                <w:szCs w:val="26"/>
                <w:lang w:eastAsia="en-GB"/>
              </w:rPr>
              <w:t xml:space="preserve"> mức nước bồn Solar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3</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level</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bồn gia nhiệt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4</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temp</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áp suất bồn gia nhiệt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5</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pressure</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bức xạ dàn thu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6</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Lingh intensity</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đỉnh bồn Solar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7</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A449A1" w:rsidRDefault="00A449A1" w:rsidP="00A449A1">
            <w:pPr>
              <w:jc w:val="center"/>
              <w:rPr>
                <w:rFonts w:cs="Times New Roman"/>
                <w:szCs w:val="26"/>
                <w:lang w:eastAsia="en-GB"/>
              </w:rPr>
            </w:pPr>
            <w:r>
              <w:rPr>
                <w:rFonts w:cs="Times New Roman"/>
                <w:szCs w:val="26"/>
                <w:lang w:eastAsia="en-GB"/>
              </w:rPr>
              <w:t>Top of Solar tank temp</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tràn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8</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áp suất đường ống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9</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pressure</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1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10</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1</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2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11</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2</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12</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13</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14</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15</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4"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16</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bl>
    <w:p w:rsidR="00E42750" w:rsidRDefault="00E42750" w:rsidP="00CD3027">
      <w:pPr>
        <w:rPr>
          <w:rFonts w:cs="Times New Roman"/>
          <w:szCs w:val="26"/>
          <w:lang w:eastAsia="en-GB"/>
        </w:rPr>
      </w:pPr>
    </w:p>
    <w:p w:rsidR="001B417F" w:rsidRDefault="001B417F" w:rsidP="001D2F57">
      <w:pPr>
        <w:tabs>
          <w:tab w:val="left" w:pos="2469"/>
        </w:tabs>
        <w:rPr>
          <w:rFonts w:cs="Times New Roman"/>
          <w:szCs w:val="26"/>
          <w:lang w:eastAsia="en-GB"/>
        </w:rPr>
      </w:pPr>
    </w:p>
    <w:p w:rsidR="001D2F57" w:rsidRDefault="009601C3" w:rsidP="00846A2F">
      <w:pPr>
        <w:pStyle w:val="Heading3"/>
      </w:pPr>
      <w:r>
        <w:t>9</w:t>
      </w:r>
      <w:r w:rsidR="00AD54C7">
        <w:t xml:space="preserve">. </w:t>
      </w:r>
      <w:r w:rsidR="00B3189E" w:rsidRPr="009E2664">
        <w:t>A</w:t>
      </w:r>
      <w:r w:rsidR="00B3189E">
        <w:t>LARM – gửi cảnh báo khi các giá trị đầu vào vượt ngưỡng cho phép (uplink)</w:t>
      </w:r>
    </w:p>
    <w:p w:rsidR="00B3189E" w:rsidRDefault="00B3189E"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33"/>
        <w:gridCol w:w="623"/>
        <w:gridCol w:w="842"/>
        <w:gridCol w:w="700"/>
        <w:gridCol w:w="33"/>
        <w:gridCol w:w="664"/>
        <w:gridCol w:w="581"/>
        <w:gridCol w:w="48"/>
        <w:gridCol w:w="688"/>
        <w:gridCol w:w="645"/>
        <w:gridCol w:w="630"/>
      </w:tblGrid>
      <w:tr w:rsidR="00B3189E" w:rsidRPr="001D2F57" w:rsidTr="00E961B3">
        <w:trPr>
          <w:jc w:val="center"/>
        </w:trPr>
        <w:tc>
          <w:tcPr>
            <w:tcW w:w="697"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623"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842"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5"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E961B3" w:rsidRPr="001D2F57" w:rsidTr="00E961B3">
        <w:trPr>
          <w:jc w:val="center"/>
        </w:trPr>
        <w:tc>
          <w:tcPr>
            <w:tcW w:w="664" w:type="dxa"/>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Save</w:t>
            </w:r>
          </w:p>
        </w:tc>
        <w:tc>
          <w:tcPr>
            <w:tcW w:w="2198" w:type="dxa"/>
            <w:gridSpan w:val="4"/>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Type</w:t>
            </w:r>
          </w:p>
        </w:tc>
        <w:tc>
          <w:tcPr>
            <w:tcW w:w="2659" w:type="dxa"/>
            <w:gridSpan w:val="6"/>
            <w:tcBorders>
              <w:top w:val="single" w:sz="6" w:space="0" w:color="auto"/>
              <w:left w:val="single" w:sz="4" w:space="0" w:color="auto"/>
              <w:bottom w:val="single" w:sz="6"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E961B3" w:rsidRPr="001D2F57" w:rsidRDefault="00E961B3" w:rsidP="00067F9F">
            <w:pPr>
              <w:jc w:val="center"/>
              <w:rPr>
                <w:rFonts w:cs="Times New Roman"/>
                <w:szCs w:val="26"/>
                <w:lang w:eastAsia="en-GB"/>
              </w:rPr>
            </w:pPr>
          </w:p>
        </w:tc>
      </w:tr>
      <w:tr w:rsidR="00B3189E" w:rsidRPr="001D2F57" w:rsidTr="00E961B3">
        <w:trPr>
          <w:jc w:val="center"/>
        </w:trPr>
        <w:tc>
          <w:tcPr>
            <w:tcW w:w="1320"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201" w:type="dxa"/>
            <w:gridSpan w:val="8"/>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Độ dài = 1Byte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E961B3">
        <w:trPr>
          <w:jc w:val="center"/>
        </w:trPr>
        <w:tc>
          <w:tcPr>
            <w:tcW w:w="1320"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nhiệt</w:t>
            </w:r>
          </w:p>
        </w:tc>
        <w:tc>
          <w:tcPr>
            <w:tcW w:w="1542"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áp suất</w:t>
            </w:r>
          </w:p>
        </w:tc>
        <w:tc>
          <w:tcPr>
            <w:tcW w:w="127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Mất điện</w:t>
            </w:r>
          </w:p>
        </w:tc>
        <w:tc>
          <w:tcPr>
            <w:tcW w:w="1381"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Tràn bể</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bl>
    <w:p w:rsidR="00B3189E" w:rsidRDefault="00B3189E" w:rsidP="001D2F57">
      <w:pPr>
        <w:tabs>
          <w:tab w:val="left" w:pos="2469"/>
        </w:tabs>
        <w:rPr>
          <w:rFonts w:cs="Times New Roman"/>
          <w:szCs w:val="26"/>
          <w:lang w:eastAsia="en-GB"/>
        </w:rPr>
      </w:pPr>
    </w:p>
    <w:p w:rsidR="00E961B3" w:rsidRPr="00E961B3" w:rsidRDefault="00E961B3" w:rsidP="001D2F57">
      <w:pPr>
        <w:tabs>
          <w:tab w:val="left" w:pos="2469"/>
        </w:tabs>
        <w:rPr>
          <w:rFonts w:cs="Times New Roman"/>
          <w:i/>
          <w:szCs w:val="26"/>
          <w:lang w:eastAsia="en-GB"/>
        </w:rPr>
      </w:pPr>
      <w:r w:rsidRPr="00E961B3">
        <w:rPr>
          <w:rFonts w:cs="Times New Roman"/>
          <w:i/>
          <w:szCs w:val="26"/>
          <w:lang w:eastAsia="en-GB"/>
        </w:rPr>
        <w:t>Đối với các bit Quá nhiệt, quá áp, mất điện, tràn bể: 00 =&gt; Bình thường; 11 =&gt; Có cảnh báo.</w:t>
      </w:r>
    </w:p>
    <w:p w:rsidR="00E90690" w:rsidRDefault="00E90690" w:rsidP="00E90690"/>
    <w:p w:rsidR="00B3189E" w:rsidRDefault="00AD54C7" w:rsidP="00846A2F">
      <w:pPr>
        <w:pStyle w:val="Heading3"/>
      </w:pPr>
      <w:r>
        <w:t>1</w:t>
      </w:r>
      <w:r w:rsidR="004770C4">
        <w:t>0</w:t>
      </w:r>
      <w:r>
        <w:t xml:space="preserve">. </w:t>
      </w:r>
      <w:r w:rsidR="00E90690">
        <w:t>ID – T</w:t>
      </w:r>
      <w:r w:rsidR="00B3189E">
        <w:t>hông tin về số ID của Module</w:t>
      </w:r>
    </w:p>
    <w:p w:rsidR="00B3189E" w:rsidRDefault="00B3189E" w:rsidP="00B3189E">
      <w:pPr>
        <w:ind w:left="1440"/>
        <w:outlineLvl w:val="0"/>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652"/>
        <w:gridCol w:w="88"/>
        <w:gridCol w:w="601"/>
        <w:gridCol w:w="17"/>
        <w:gridCol w:w="115"/>
        <w:gridCol w:w="556"/>
        <w:gridCol w:w="108"/>
        <w:gridCol w:w="581"/>
        <w:gridCol w:w="48"/>
        <w:gridCol w:w="640"/>
        <w:gridCol w:w="48"/>
        <w:gridCol w:w="641"/>
        <w:gridCol w:w="630"/>
      </w:tblGrid>
      <w:tr w:rsidR="00B3189E" w:rsidRPr="001D2F57" w:rsidTr="00B3189E">
        <w:trPr>
          <w:jc w:val="center"/>
        </w:trPr>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C86E3F" w:rsidRPr="001D2F57" w:rsidTr="001F5D6D">
        <w:trPr>
          <w:jc w:val="center"/>
        </w:trPr>
        <w:tc>
          <w:tcPr>
            <w:tcW w:w="706" w:type="dxa"/>
            <w:gridSpan w:val="2"/>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86E3F" w:rsidRPr="001D2F57" w:rsidRDefault="00C86E3F" w:rsidP="00067F9F">
            <w:pPr>
              <w:jc w:val="center"/>
              <w:rPr>
                <w:rFonts w:cs="Times New Roman"/>
                <w:szCs w:val="26"/>
                <w:lang w:eastAsia="en-GB"/>
              </w:rPr>
            </w:pPr>
          </w:p>
        </w:tc>
      </w:tr>
      <w:tr w:rsidR="00B3189E" w:rsidRPr="001D2F57" w:rsidTr="00B3189E">
        <w:trPr>
          <w:jc w:val="center"/>
        </w:trPr>
        <w:tc>
          <w:tcPr>
            <w:tcW w:w="1413"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 xml:space="preserve">Độ dài = </w:t>
            </w:r>
            <w:r w:rsidR="004B438A">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2</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3</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4</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5</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6</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7</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8</w:t>
            </w:r>
          </w:p>
        </w:tc>
      </w:tr>
    </w:tbl>
    <w:p w:rsidR="007E5D72" w:rsidRDefault="007E5D72" w:rsidP="007E5D72">
      <w:pPr>
        <w:jc w:val="center"/>
      </w:pPr>
    </w:p>
    <w:p w:rsidR="007E5D72" w:rsidRDefault="007E5D72" w:rsidP="007E5D72">
      <w:r>
        <w:t>Cấu trúc số ID như sau:</w:t>
      </w:r>
    </w:p>
    <w:p w:rsidR="00E2567C" w:rsidRPr="007E5D72" w:rsidRDefault="00137F73" w:rsidP="007E5D72">
      <w:pPr>
        <w:jc w:val="center"/>
      </w:pPr>
      <w:r w:rsidRPr="007E5D72">
        <w:t>|x|xxx|xxx|xxx|xxxxxx|</w:t>
      </w:r>
    </w:p>
    <w:p w:rsidR="00137F73" w:rsidRPr="00137F73" w:rsidRDefault="007E5D72" w:rsidP="007E5D72">
      <w:pPr>
        <w:jc w:val="center"/>
        <w:rPr>
          <w:lang w:eastAsia="en-GB"/>
        </w:rPr>
      </w:pPr>
      <w:r>
        <w:rPr>
          <w:lang w:eastAsia="en-GB"/>
        </w:rPr>
        <w:t>|dự phòng|mã quốc gia|mã tỉnh|mã quận huyện|mã khách hàng|</w:t>
      </w:r>
    </w:p>
    <w:p w:rsidR="00961BCA" w:rsidRDefault="00961BCA" w:rsidP="00961BCA"/>
    <w:p w:rsidR="004B438A" w:rsidRPr="007E5D72" w:rsidRDefault="00AD54C7" w:rsidP="00846A2F">
      <w:pPr>
        <w:pStyle w:val="Heading3"/>
      </w:pPr>
      <w:r w:rsidRPr="007E5D72">
        <w:t>1</w:t>
      </w:r>
      <w:r w:rsidR="004770C4">
        <w:t>1</w:t>
      </w:r>
      <w:r w:rsidRPr="007E5D72">
        <w:t xml:space="preserve">. </w:t>
      </w:r>
      <w:r w:rsidR="004B438A" w:rsidRPr="007E5D72">
        <w:t>SIM – thông tin số SIM của Module</w:t>
      </w:r>
    </w:p>
    <w:p w:rsidR="004B438A" w:rsidRDefault="004B438A" w:rsidP="001D2F57">
      <w:pPr>
        <w:tabs>
          <w:tab w:val="left" w:pos="2469"/>
        </w:tabs>
        <w:rPr>
          <w:rFonts w:cs="Times New Roman"/>
          <w:szCs w:val="26"/>
          <w:lang w:eastAsia="en-GB"/>
        </w:rPr>
      </w:pPr>
    </w:p>
    <w:p w:rsidR="004B438A" w:rsidRDefault="004B438A"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652"/>
        <w:gridCol w:w="88"/>
        <w:gridCol w:w="601"/>
        <w:gridCol w:w="17"/>
        <w:gridCol w:w="115"/>
        <w:gridCol w:w="556"/>
        <w:gridCol w:w="108"/>
        <w:gridCol w:w="581"/>
        <w:gridCol w:w="48"/>
        <w:gridCol w:w="640"/>
        <w:gridCol w:w="48"/>
        <w:gridCol w:w="641"/>
        <w:gridCol w:w="630"/>
      </w:tblGrid>
      <w:tr w:rsidR="00961BCA" w:rsidRPr="001D2F57" w:rsidTr="001F5D6D">
        <w:trPr>
          <w:jc w:val="center"/>
        </w:trPr>
        <w:tc>
          <w:tcPr>
            <w:tcW w:w="688" w:type="dxa"/>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706" w:type="dxa"/>
            <w:gridSpan w:val="2"/>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1413" w:type="dxa"/>
            <w:gridSpan w:val="3"/>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 xml:space="preserve">Độ dài = </w:t>
            </w:r>
            <w:r>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2</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3</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4</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5</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6</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7</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8</w:t>
            </w:r>
          </w:p>
        </w:tc>
      </w:tr>
    </w:tbl>
    <w:p w:rsidR="00961BCA" w:rsidRDefault="00961BCA" w:rsidP="00961BCA">
      <w:pPr>
        <w:jc w:val="both"/>
        <w:rPr>
          <w:rFonts w:cs="Times New Roman"/>
          <w:i/>
          <w:szCs w:val="26"/>
          <w:lang w:eastAsia="en-GB"/>
        </w:rPr>
      </w:pPr>
    </w:p>
    <w:p w:rsidR="00961BCA" w:rsidRPr="00976BC8" w:rsidRDefault="00961BCA" w:rsidP="00961BCA">
      <w:pPr>
        <w:jc w:val="both"/>
        <w:rPr>
          <w:rFonts w:cs="Times New Roman"/>
          <w:i/>
          <w:szCs w:val="26"/>
          <w:lang w:eastAsia="en-GB"/>
        </w:rPr>
      </w:pPr>
      <w:r>
        <w:rPr>
          <w:rFonts w:cs="Times New Roman"/>
          <w:i/>
          <w:szCs w:val="26"/>
          <w:lang w:eastAsia="en-GB"/>
        </w:rPr>
        <w:t xml:space="preserve">Lưu ý: </w:t>
      </w:r>
      <w:r w:rsidRPr="00976BC8">
        <w:rPr>
          <w:rFonts w:cs="Times New Roman"/>
          <w:i/>
          <w:szCs w:val="26"/>
          <w:lang w:eastAsia="en-GB"/>
        </w:rPr>
        <w:t>Số SIM: 4 bit mỗi số chữ số cơ số 10 (tất cả có 12 chữ số)</w:t>
      </w:r>
      <w:r>
        <w:rPr>
          <w:rFonts w:cs="Times New Roman"/>
          <w:i/>
          <w:szCs w:val="26"/>
          <w:lang w:eastAsia="en-GB"/>
        </w:rPr>
        <w:t>, những chữ số không có giá trị thì quy định là 0. Ví dụ 091234567 thì biên mã thành 00-091234567. Nếu SIM là 01234567890 thì biên mã thành 0-01234567890.</w:t>
      </w:r>
    </w:p>
    <w:p w:rsidR="004B438A" w:rsidRDefault="00AD54C7" w:rsidP="00846A2F">
      <w:pPr>
        <w:pStyle w:val="Heading3"/>
      </w:pPr>
      <w:r>
        <w:t>1</w:t>
      </w:r>
      <w:r w:rsidR="004770C4">
        <w:t>2</w:t>
      </w:r>
      <w:r>
        <w:t xml:space="preserve">. </w:t>
      </w:r>
      <w:r w:rsidR="006870BC">
        <w:t xml:space="preserve">CHECK </w:t>
      </w:r>
      <w:r w:rsidR="00FA7CC7">
        <w:t>MONEY/DATA</w:t>
      </w:r>
      <w:r w:rsidR="0046752B">
        <w:t xml:space="preserve"> – *101# </w:t>
      </w:r>
      <w:r w:rsidR="00921887">
        <w:t>kiểm tra</w:t>
      </w:r>
      <w:r w:rsidR="0046752B">
        <w:t xml:space="preserve"> của tài khoản (</w:t>
      </w:r>
      <w:r w:rsidR="006870BC">
        <w:t>downlink</w:t>
      </w:r>
      <w:r w:rsidR="0046752B">
        <w:t>)</w:t>
      </w:r>
    </w:p>
    <w:p w:rsidR="0046752B" w:rsidRDefault="0046752B" w:rsidP="001D2F57">
      <w:pPr>
        <w:tabs>
          <w:tab w:val="left" w:pos="2469"/>
        </w:tabs>
        <w:rPr>
          <w:rFonts w:cs="Times New Roman"/>
          <w:szCs w:val="26"/>
          <w:lang w:eastAsia="en-GB"/>
        </w:rPr>
      </w:pPr>
    </w:p>
    <w:tbl>
      <w:tblPr>
        <w:tblStyle w:val="TableGrid"/>
        <w:tblW w:w="0" w:type="auto"/>
        <w:jc w:val="center"/>
        <w:tblLook w:val="04A0" w:firstRow="1" w:lastRow="0" w:firstColumn="1" w:lastColumn="0" w:noHBand="0" w:noVBand="1"/>
      </w:tblPr>
      <w:tblGrid>
        <w:gridCol w:w="698"/>
        <w:gridCol w:w="24"/>
        <w:gridCol w:w="707"/>
        <w:gridCol w:w="740"/>
        <w:gridCol w:w="700"/>
        <w:gridCol w:w="33"/>
        <w:gridCol w:w="664"/>
        <w:gridCol w:w="629"/>
        <w:gridCol w:w="688"/>
        <w:gridCol w:w="641"/>
        <w:gridCol w:w="630"/>
      </w:tblGrid>
      <w:tr w:rsidR="0046752B" w:rsidRPr="003F5ABB" w:rsidTr="0046752B">
        <w:trPr>
          <w:jc w:val="center"/>
        </w:trPr>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8</w:t>
            </w:r>
          </w:p>
        </w:tc>
        <w:tc>
          <w:tcPr>
            <w:tcW w:w="725"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46752B" w:rsidRDefault="0046752B" w:rsidP="00067F9F">
            <w:pPr>
              <w:jc w:val="center"/>
              <w:rPr>
                <w:rFonts w:cs="Times New Roman"/>
                <w:szCs w:val="26"/>
                <w:lang w:eastAsia="en-GB"/>
              </w:rPr>
            </w:pPr>
          </w:p>
        </w:tc>
      </w:tr>
      <w:tr w:rsidR="00974CBE" w:rsidRPr="003F5ABB" w:rsidTr="001F5D6D">
        <w:trPr>
          <w:jc w:val="center"/>
        </w:trPr>
        <w:tc>
          <w:tcPr>
            <w:tcW w:w="706" w:type="dxa"/>
            <w:gridSpan w:val="2"/>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74CBE" w:rsidRDefault="00974CBE" w:rsidP="00067F9F">
            <w:pPr>
              <w:jc w:val="center"/>
              <w:rPr>
                <w:rFonts w:cs="Times New Roman"/>
                <w:szCs w:val="26"/>
                <w:lang w:eastAsia="en-GB"/>
              </w:rPr>
            </w:pPr>
          </w:p>
        </w:tc>
      </w:tr>
      <w:tr w:rsidR="0046752B" w:rsidRPr="003F5ABB" w:rsidTr="0046752B">
        <w:trPr>
          <w:jc w:val="center"/>
        </w:trPr>
        <w:tc>
          <w:tcPr>
            <w:tcW w:w="1413" w:type="dxa"/>
            <w:gridSpan w:val="3"/>
            <w:vAlign w:val="center"/>
          </w:tcPr>
          <w:p w:rsidR="0046752B" w:rsidRPr="003F5ABB" w:rsidRDefault="0046752B" w:rsidP="00067F9F">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3F5ABB" w:rsidRDefault="00EE2E9A" w:rsidP="00EE2E9A">
            <w:pPr>
              <w:jc w:val="center"/>
              <w:rPr>
                <w:rFonts w:cs="Times New Roman"/>
                <w:szCs w:val="26"/>
                <w:lang w:eastAsia="en-GB"/>
              </w:rPr>
            </w:pPr>
            <w:r>
              <w:rPr>
                <w:rFonts w:cs="Times New Roman"/>
                <w:szCs w:val="26"/>
                <w:lang w:eastAsia="en-GB"/>
              </w:rPr>
              <w:t xml:space="preserve">Độ dài = 14 </w:t>
            </w:r>
            <w:r w:rsidR="0046752B">
              <w:rPr>
                <w:rFonts w:cs="Times New Roman"/>
                <w:szCs w:val="26"/>
                <w:lang w:eastAsia="en-GB"/>
              </w:rPr>
              <w:t>Byte</w:t>
            </w:r>
          </w:p>
        </w:tc>
        <w:tc>
          <w:tcPr>
            <w:tcW w:w="630" w:type="dxa"/>
            <w:tcBorders>
              <w:top w:val="nil"/>
              <w:left w:val="single" w:sz="4" w:space="0" w:color="auto"/>
              <w:bottom w:val="nil"/>
              <w:right w:val="nil"/>
            </w:tcBorders>
          </w:tcPr>
          <w:p w:rsidR="0046752B" w:rsidRDefault="0046752B" w:rsidP="00067F9F">
            <w:pPr>
              <w:jc w:val="center"/>
              <w:rPr>
                <w:rFonts w:cs="Times New Roman"/>
                <w:szCs w:val="26"/>
                <w:lang w:eastAsia="en-GB"/>
              </w:rPr>
            </w:pP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*101# (mã ASCII) hoặc nội dung tương tự dùng để check tiền</w:t>
            </w:r>
          </w:p>
        </w:tc>
        <w:tc>
          <w:tcPr>
            <w:tcW w:w="630" w:type="dxa"/>
            <w:tcBorders>
              <w:top w:val="nil"/>
              <w:left w:val="single" w:sz="4" w:space="0" w:color="auto"/>
              <w:bottom w:val="nil"/>
              <w:right w:val="nil"/>
            </w:tcBorders>
          </w:tcPr>
          <w:p w:rsidR="00EE2E9A" w:rsidRPr="003F5ABB" w:rsidRDefault="00EE2E9A" w:rsidP="00067F9F">
            <w:pPr>
              <w:jc w:val="center"/>
              <w:rPr>
                <w:rFonts w:cs="Times New Roman"/>
                <w:szCs w:val="26"/>
                <w:lang w:eastAsia="en-GB"/>
              </w:rPr>
            </w:pPr>
            <w:r>
              <w:rPr>
                <w:rFonts w:cs="Times New Roman"/>
                <w:szCs w:val="26"/>
                <w:lang w:eastAsia="en-GB"/>
              </w:rPr>
              <w:t>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2</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3</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4</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5</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6</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7</w:t>
            </w: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EE2E9A">
            <w:pPr>
              <w:jc w:val="center"/>
              <w:rPr>
                <w:rFonts w:cs="Times New Roman"/>
                <w:szCs w:val="26"/>
                <w:lang w:eastAsia="en-GB"/>
              </w:rPr>
            </w:pPr>
            <w:r>
              <w:rPr>
                <w:rFonts w:cs="Times New Roman"/>
                <w:szCs w:val="26"/>
                <w:lang w:eastAsia="en-GB"/>
              </w:rPr>
              <w:t>*102# (mã ASCII) hoặc nội dung tương tự dùng để check lưu lượng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8</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9</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10</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12</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13</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14</w:t>
            </w:r>
          </w:p>
        </w:tc>
      </w:tr>
    </w:tbl>
    <w:p w:rsidR="0046752B" w:rsidRDefault="0046752B" w:rsidP="001D2F57">
      <w:pPr>
        <w:tabs>
          <w:tab w:val="left" w:pos="2469"/>
        </w:tabs>
        <w:rPr>
          <w:rFonts w:cs="Times New Roman"/>
          <w:szCs w:val="26"/>
          <w:lang w:eastAsia="en-GB"/>
        </w:rPr>
      </w:pPr>
    </w:p>
    <w:p w:rsidR="0046752B" w:rsidRPr="007473C3" w:rsidRDefault="007473C3" w:rsidP="00846A2F">
      <w:pPr>
        <w:pStyle w:val="Heading3"/>
      </w:pPr>
      <w:r>
        <w:t xml:space="preserve">13. </w:t>
      </w:r>
      <w:r w:rsidR="00921887" w:rsidRPr="007473C3">
        <w:t>MONEY/DATA NOTIFY –</w:t>
      </w:r>
      <w:r w:rsidR="0046752B" w:rsidRPr="007473C3">
        <w:t xml:space="preserve"> </w:t>
      </w:r>
      <w:r w:rsidR="00921887" w:rsidRPr="007473C3">
        <w:t>Trả lời tiền, dung lượng tài khoản về Server (Uplink)</w:t>
      </w:r>
    </w:p>
    <w:tbl>
      <w:tblPr>
        <w:tblStyle w:val="TableGrid"/>
        <w:tblW w:w="0" w:type="auto"/>
        <w:jc w:val="center"/>
        <w:tblLook w:val="04A0" w:firstRow="1" w:lastRow="0" w:firstColumn="1" w:lastColumn="0" w:noHBand="0" w:noVBand="1"/>
      </w:tblPr>
      <w:tblGrid>
        <w:gridCol w:w="698"/>
        <w:gridCol w:w="24"/>
        <w:gridCol w:w="707"/>
        <w:gridCol w:w="740"/>
        <w:gridCol w:w="700"/>
        <w:gridCol w:w="33"/>
        <w:gridCol w:w="664"/>
        <w:gridCol w:w="629"/>
        <w:gridCol w:w="688"/>
        <w:gridCol w:w="641"/>
        <w:gridCol w:w="630"/>
      </w:tblGrid>
      <w:tr w:rsidR="00921887" w:rsidRPr="003F5ABB" w:rsidTr="00F46AB5">
        <w:trPr>
          <w:jc w:val="center"/>
        </w:trPr>
        <w:tc>
          <w:tcPr>
            <w:tcW w:w="69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8</w:t>
            </w:r>
          </w:p>
        </w:tc>
        <w:tc>
          <w:tcPr>
            <w:tcW w:w="731"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21887" w:rsidRDefault="00921887" w:rsidP="001F5D6D">
            <w:pPr>
              <w:jc w:val="center"/>
              <w:rPr>
                <w:rFonts w:cs="Times New Roman"/>
                <w:szCs w:val="26"/>
                <w:lang w:eastAsia="en-GB"/>
              </w:rPr>
            </w:pPr>
          </w:p>
        </w:tc>
      </w:tr>
      <w:tr w:rsidR="00CF268C" w:rsidRPr="003F5ABB" w:rsidTr="00F46AB5">
        <w:trPr>
          <w:jc w:val="center"/>
        </w:trPr>
        <w:tc>
          <w:tcPr>
            <w:tcW w:w="722" w:type="dxa"/>
            <w:gridSpan w:val="2"/>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F268C" w:rsidRDefault="00CF268C" w:rsidP="001F5D6D">
            <w:pPr>
              <w:jc w:val="center"/>
              <w:rPr>
                <w:rFonts w:cs="Times New Roman"/>
                <w:szCs w:val="26"/>
                <w:lang w:eastAsia="en-GB"/>
              </w:rPr>
            </w:pPr>
          </w:p>
        </w:tc>
      </w:tr>
      <w:tr w:rsidR="00921887" w:rsidRPr="003F5ABB" w:rsidTr="00F46AB5">
        <w:trPr>
          <w:jc w:val="center"/>
        </w:trPr>
        <w:tc>
          <w:tcPr>
            <w:tcW w:w="1429" w:type="dxa"/>
            <w:gridSpan w:val="3"/>
            <w:vAlign w:val="center"/>
          </w:tcPr>
          <w:p w:rsidR="00921887" w:rsidRPr="003F5ABB" w:rsidRDefault="00921887" w:rsidP="001F5D6D">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Độ dài = 320 Byte</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160 Byte mã ASCII dùng để forward nội dung trả lời từ nhà mạng về tiền trong tài khoản</w:t>
            </w:r>
          </w:p>
        </w:tc>
        <w:tc>
          <w:tcPr>
            <w:tcW w:w="630" w:type="dxa"/>
            <w:tcBorders>
              <w:top w:val="nil"/>
              <w:left w:val="single" w:sz="4" w:space="0" w:color="auto"/>
              <w:bottom w:val="nil"/>
              <w:right w:val="nil"/>
            </w:tcBorders>
          </w:tcPr>
          <w:p w:rsidR="00921887" w:rsidRPr="003F5ABB" w:rsidRDefault="00921887" w:rsidP="001F5D6D">
            <w:pPr>
              <w:jc w:val="center"/>
              <w:rPr>
                <w:rFonts w:cs="Times New Roman"/>
                <w:szCs w:val="26"/>
                <w:lang w:eastAsia="en-GB"/>
              </w:rPr>
            </w:pPr>
            <w:r>
              <w:rPr>
                <w:rFonts w:cs="Times New Roman"/>
                <w:szCs w:val="26"/>
                <w:lang w:eastAsia="en-GB"/>
              </w:rPr>
              <w:t>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2</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160</w:t>
            </w: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921887">
            <w:pPr>
              <w:jc w:val="center"/>
              <w:rPr>
                <w:rFonts w:cs="Times New Roman"/>
                <w:szCs w:val="26"/>
                <w:lang w:eastAsia="en-GB"/>
              </w:rPr>
            </w:pPr>
            <w:r>
              <w:rPr>
                <w:rFonts w:cs="Times New Roman"/>
                <w:szCs w:val="26"/>
                <w:lang w:eastAsia="en-GB"/>
              </w:rPr>
              <w:t>160 Byte mã ASCII dùng để forward nội dung trả lời từ nhà mạng về lưu lượng trong tài khoản</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320</w:t>
            </w:r>
          </w:p>
        </w:tc>
      </w:tr>
    </w:tbl>
    <w:p w:rsidR="00921887" w:rsidRDefault="00921887" w:rsidP="0046752B">
      <w:pPr>
        <w:tabs>
          <w:tab w:val="left" w:pos="2469"/>
        </w:tabs>
        <w:rPr>
          <w:rFonts w:cs="Times New Roman"/>
          <w:szCs w:val="26"/>
          <w:lang w:eastAsia="en-GB"/>
        </w:rPr>
      </w:pPr>
    </w:p>
    <w:p w:rsidR="0046752B" w:rsidRDefault="007473C3" w:rsidP="00846A2F">
      <w:pPr>
        <w:pStyle w:val="Heading3"/>
      </w:pPr>
      <w:r>
        <w:t xml:space="preserve">14. </w:t>
      </w:r>
      <w:r w:rsidR="0046752B">
        <w:t>CARD CODE –</w:t>
      </w:r>
      <w:r w:rsidR="00007BAE">
        <w:t xml:space="preserve"> </w:t>
      </w:r>
      <w:r w:rsidR="0046752B">
        <w:t>*100* mã thẻ cào để nạp cho tài khoản (downlink)</w:t>
      </w:r>
    </w:p>
    <w:p w:rsidR="0046752B" w:rsidRDefault="0046752B" w:rsidP="0046752B">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740"/>
        <w:gridCol w:w="610"/>
        <w:gridCol w:w="123"/>
        <w:gridCol w:w="664"/>
        <w:gridCol w:w="629"/>
        <w:gridCol w:w="688"/>
        <w:gridCol w:w="641"/>
        <w:gridCol w:w="630"/>
      </w:tblGrid>
      <w:tr w:rsidR="0046752B" w:rsidRPr="0046752B" w:rsidTr="00B66DFC">
        <w:trPr>
          <w:jc w:val="center"/>
        </w:trPr>
        <w:tc>
          <w:tcPr>
            <w:tcW w:w="69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8</w:t>
            </w:r>
          </w:p>
        </w:tc>
        <w:tc>
          <w:tcPr>
            <w:tcW w:w="731"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7</w:t>
            </w:r>
          </w:p>
        </w:tc>
        <w:tc>
          <w:tcPr>
            <w:tcW w:w="740"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5</w:t>
            </w:r>
          </w:p>
        </w:tc>
        <w:tc>
          <w:tcPr>
            <w:tcW w:w="664"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4</w:t>
            </w:r>
          </w:p>
        </w:tc>
        <w:tc>
          <w:tcPr>
            <w:tcW w:w="629"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3</w:t>
            </w:r>
          </w:p>
        </w:tc>
        <w:tc>
          <w:tcPr>
            <w:tcW w:w="68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2</w:t>
            </w:r>
          </w:p>
        </w:tc>
        <w:tc>
          <w:tcPr>
            <w:tcW w:w="641" w:type="dxa"/>
            <w:tcBorders>
              <w:top w:val="nil"/>
              <w:left w:val="nil"/>
              <w:bottom w:val="nil"/>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1</w:t>
            </w:r>
          </w:p>
        </w:tc>
        <w:tc>
          <w:tcPr>
            <w:tcW w:w="630" w:type="dxa"/>
            <w:tcBorders>
              <w:top w:val="nil"/>
              <w:left w:val="nil"/>
              <w:bottom w:val="nil"/>
              <w:right w:val="nil"/>
            </w:tcBorders>
          </w:tcPr>
          <w:p w:rsidR="0046752B" w:rsidRPr="0046752B" w:rsidRDefault="0046752B" w:rsidP="0046752B">
            <w:pPr>
              <w:jc w:val="center"/>
              <w:rPr>
                <w:rFonts w:cs="Times New Roman"/>
                <w:szCs w:val="26"/>
                <w:lang w:eastAsia="en-GB"/>
              </w:rPr>
            </w:pPr>
          </w:p>
        </w:tc>
      </w:tr>
      <w:tr w:rsidR="00DC47AB" w:rsidRPr="0046752B" w:rsidTr="00B66DFC">
        <w:trPr>
          <w:jc w:val="center"/>
        </w:trPr>
        <w:tc>
          <w:tcPr>
            <w:tcW w:w="722" w:type="dxa"/>
            <w:gridSpan w:val="2"/>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Save</w:t>
            </w:r>
          </w:p>
        </w:tc>
        <w:tc>
          <w:tcPr>
            <w:tcW w:w="2057" w:type="dxa"/>
            <w:gridSpan w:val="3"/>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Type</w:t>
            </w:r>
          </w:p>
        </w:tc>
        <w:tc>
          <w:tcPr>
            <w:tcW w:w="2745" w:type="dxa"/>
            <w:gridSpan w:val="5"/>
            <w:tcBorders>
              <w:top w:val="single" w:sz="6" w:space="0" w:color="auto"/>
              <w:left w:val="single" w:sz="4" w:space="0" w:color="auto"/>
              <w:bottom w:val="single" w:sz="6"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DC47AB" w:rsidRPr="0046752B" w:rsidRDefault="00DC47AB" w:rsidP="0046752B">
            <w:pPr>
              <w:jc w:val="center"/>
              <w:rPr>
                <w:rFonts w:cs="Times New Roman"/>
                <w:szCs w:val="26"/>
                <w:lang w:eastAsia="en-GB"/>
              </w:rPr>
            </w:pPr>
          </w:p>
        </w:tc>
      </w:tr>
      <w:tr w:rsidR="0046752B" w:rsidRPr="0046752B" w:rsidTr="00B66DFC">
        <w:trPr>
          <w:jc w:val="center"/>
        </w:trPr>
        <w:tc>
          <w:tcPr>
            <w:tcW w:w="1429" w:type="dxa"/>
            <w:gridSpan w:val="3"/>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46752B" w:rsidRDefault="00D649A9" w:rsidP="0046752B">
            <w:pPr>
              <w:jc w:val="center"/>
              <w:rPr>
                <w:rFonts w:cs="Times New Roman"/>
                <w:szCs w:val="26"/>
                <w:lang w:eastAsia="en-GB"/>
              </w:rPr>
            </w:pPr>
            <w:r>
              <w:rPr>
                <w:rFonts w:cs="Times New Roman"/>
                <w:szCs w:val="26"/>
                <w:lang w:eastAsia="en-GB"/>
              </w:rPr>
              <w:t>Độ dài = 16</w:t>
            </w:r>
            <w:r w:rsidR="0046752B" w:rsidRPr="0046752B">
              <w:rPr>
                <w:rFonts w:cs="Times New Roman"/>
                <w:szCs w:val="26"/>
                <w:lang w:eastAsia="en-GB"/>
              </w:rPr>
              <w:t>Byte</w:t>
            </w:r>
          </w:p>
        </w:tc>
        <w:tc>
          <w:tcPr>
            <w:tcW w:w="630" w:type="dxa"/>
            <w:tcBorders>
              <w:top w:val="nil"/>
              <w:left w:val="single" w:sz="4" w:space="0" w:color="auto"/>
              <w:bottom w:val="nil"/>
              <w:right w:val="nil"/>
            </w:tcBorders>
          </w:tcPr>
          <w:p w:rsidR="0046752B" w:rsidRPr="0046752B" w:rsidRDefault="0046752B" w:rsidP="0046752B">
            <w:pPr>
              <w:jc w:val="center"/>
              <w:rPr>
                <w:rFonts w:cs="Times New Roman"/>
                <w:szCs w:val="26"/>
                <w:lang w:eastAsia="en-GB"/>
              </w:rPr>
            </w:pPr>
          </w:p>
        </w:tc>
      </w:tr>
      <w:tr w:rsidR="00B66DFC" w:rsidRPr="0046752B" w:rsidTr="001F5D6D">
        <w:trPr>
          <w:jc w:val="center"/>
        </w:trPr>
        <w:tc>
          <w:tcPr>
            <w:tcW w:w="5524" w:type="dxa"/>
            <w:gridSpan w:val="10"/>
            <w:vMerge w:val="restart"/>
            <w:tcBorders>
              <w:right w:val="single" w:sz="4" w:space="0" w:color="auto"/>
            </w:tcBorders>
            <w:vAlign w:val="center"/>
          </w:tcPr>
          <w:p w:rsidR="00B66DFC" w:rsidRPr="0046752B" w:rsidRDefault="00BB60DA" w:rsidP="00BB60DA">
            <w:pPr>
              <w:jc w:val="center"/>
              <w:rPr>
                <w:rFonts w:cs="Times New Roman"/>
                <w:szCs w:val="26"/>
                <w:lang w:eastAsia="en-GB"/>
              </w:rPr>
            </w:pPr>
            <w:r>
              <w:rPr>
                <w:rFonts w:cs="Times New Roman"/>
                <w:szCs w:val="26"/>
                <w:lang w:eastAsia="en-GB"/>
              </w:rPr>
              <w:t>*100* (mã ASCII) hoặc nội dung tương tự dùng để nạp tiền</w:t>
            </w: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1</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2</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3</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4</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5</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6</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7</w:t>
            </w:r>
          </w:p>
        </w:tc>
      </w:tr>
      <w:tr w:rsidR="004B4792" w:rsidRPr="0046752B" w:rsidTr="008D62D9">
        <w:trPr>
          <w:jc w:val="center"/>
        </w:trPr>
        <w:tc>
          <w:tcPr>
            <w:tcW w:w="5524" w:type="dxa"/>
            <w:gridSpan w:val="10"/>
            <w:vMerge w:val="restart"/>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Mã thẻ cào (12-16 chữ số)</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8</w:t>
            </w: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BB60DA">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46752B">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r>
              <w:rPr>
                <w:rFonts w:cs="Times New Roman"/>
                <w:szCs w:val="26"/>
                <w:lang w:eastAsia="en-GB"/>
              </w:rPr>
              <w:t>15</w:t>
            </w:r>
          </w:p>
        </w:tc>
      </w:tr>
      <w:tr w:rsidR="004B4792" w:rsidRPr="0046752B" w:rsidTr="008D62D9">
        <w:trPr>
          <w:jc w:val="center"/>
        </w:trPr>
        <w:tc>
          <w:tcPr>
            <w:tcW w:w="5524" w:type="dxa"/>
            <w:gridSpan w:val="10"/>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 (ASCII, biểu thị kết thúc</w:t>
            </w:r>
            <w:r w:rsidR="00BB60DA">
              <w:rPr>
                <w:rFonts w:cs="Times New Roman"/>
                <w:szCs w:val="26"/>
                <w:lang w:eastAsia="en-GB"/>
              </w:rPr>
              <w:t xml:space="preserve"> chuỗi</w:t>
            </w:r>
            <w:r>
              <w:rPr>
                <w:rFonts w:cs="Times New Roman"/>
                <w:szCs w:val="26"/>
                <w:lang w:eastAsia="en-GB"/>
              </w:rPr>
              <w:t>)</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16</w:t>
            </w:r>
          </w:p>
        </w:tc>
      </w:tr>
    </w:tbl>
    <w:p w:rsidR="0046752B" w:rsidRDefault="0046752B" w:rsidP="0046752B">
      <w:pPr>
        <w:tabs>
          <w:tab w:val="left" w:pos="2469"/>
        </w:tabs>
        <w:rPr>
          <w:rFonts w:cs="Times New Roman"/>
          <w:szCs w:val="26"/>
          <w:lang w:eastAsia="en-GB"/>
        </w:rPr>
      </w:pPr>
    </w:p>
    <w:p w:rsidR="00CD4F29" w:rsidRDefault="00CD4F29" w:rsidP="00C0687A">
      <w:pPr>
        <w:pStyle w:val="Heading3"/>
        <w:shd w:val="clear" w:color="auto" w:fill="FBD4B4" w:themeFill="accent6" w:themeFillTint="66"/>
      </w:pPr>
    </w:p>
    <w:p w:rsidR="004116C9" w:rsidRDefault="004116C9" w:rsidP="00C0687A">
      <w:pPr>
        <w:pStyle w:val="Heading3"/>
        <w:shd w:val="clear" w:color="auto" w:fill="FBD4B4" w:themeFill="accent6" w:themeFillTint="66"/>
      </w:pPr>
      <w:r w:rsidRPr="007E5D72">
        <w:t>1</w:t>
      </w:r>
      <w:r w:rsidR="00C0687A">
        <w:t>5</w:t>
      </w:r>
      <w:r w:rsidRPr="007E5D72">
        <w:t xml:space="preserve">. </w:t>
      </w:r>
      <w:r w:rsidR="00C35B30">
        <w:t xml:space="preserve">IMSI </w:t>
      </w:r>
      <w:proofErr w:type="gramStart"/>
      <w:r w:rsidR="00C35B30">
        <w:t>-  Mã</w:t>
      </w:r>
      <w:proofErr w:type="gramEnd"/>
      <w:r w:rsidR="00C35B30">
        <w:t xml:space="preserve"> số nhận dạng thuê bao quốc tế</w:t>
      </w:r>
    </w:p>
    <w:p w:rsidR="004116C9" w:rsidRDefault="004116C9" w:rsidP="00C0687A">
      <w:pPr>
        <w:shd w:val="clear" w:color="auto" w:fill="FBD4B4" w:themeFill="accent6" w:themeFillTint="66"/>
        <w:rPr>
          <w:lang w:eastAsia="en-GB"/>
        </w:rPr>
      </w:pPr>
    </w:p>
    <w:p w:rsidR="004116C9" w:rsidRPr="004116C9" w:rsidRDefault="004116C9" w:rsidP="00C0687A">
      <w:pPr>
        <w:shd w:val="clear" w:color="auto" w:fill="FBD4B4" w:themeFill="accent6" w:themeFillTint="66"/>
        <w:rPr>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652"/>
        <w:gridCol w:w="88"/>
        <w:gridCol w:w="601"/>
        <w:gridCol w:w="17"/>
        <w:gridCol w:w="115"/>
        <w:gridCol w:w="556"/>
        <w:gridCol w:w="108"/>
        <w:gridCol w:w="581"/>
        <w:gridCol w:w="48"/>
        <w:gridCol w:w="640"/>
        <w:gridCol w:w="48"/>
        <w:gridCol w:w="641"/>
        <w:gridCol w:w="630"/>
      </w:tblGrid>
      <w:tr w:rsidR="004116C9" w:rsidRPr="001D2F57" w:rsidTr="00635E7A">
        <w:trPr>
          <w:jc w:val="center"/>
        </w:trPr>
        <w:tc>
          <w:tcPr>
            <w:tcW w:w="698" w:type="dxa"/>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8</w:t>
            </w:r>
          </w:p>
        </w:tc>
        <w:tc>
          <w:tcPr>
            <w:tcW w:w="731"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722" w:type="dxa"/>
            <w:gridSpan w:val="2"/>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1429" w:type="dxa"/>
            <w:gridSpan w:val="3"/>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 xml:space="preserve">Độ dài = </w:t>
            </w:r>
            <w:r w:rsidR="00635E7A">
              <w:rPr>
                <w:rFonts w:cs="Times New Roman"/>
                <w:szCs w:val="26"/>
                <w:lang w:eastAsia="en-GB"/>
              </w:rPr>
              <w:t>10</w:t>
            </w:r>
            <w:r w:rsidRPr="001D2F57">
              <w:rPr>
                <w:rFonts w:cs="Times New Roman"/>
                <w:szCs w:val="26"/>
                <w:lang w:eastAsia="en-GB"/>
              </w:rPr>
              <w:t>Byte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2</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3</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4</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5</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6</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7</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635E7A"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8</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9</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10</w:t>
            </w:r>
          </w:p>
        </w:tc>
      </w:tr>
    </w:tbl>
    <w:p w:rsidR="004116C9" w:rsidRDefault="004116C9" w:rsidP="00C0687A">
      <w:pPr>
        <w:shd w:val="clear" w:color="auto" w:fill="FBD4B4" w:themeFill="accent6" w:themeFillTint="66"/>
        <w:rPr>
          <w:lang w:eastAsia="en-GB"/>
        </w:rPr>
      </w:pPr>
    </w:p>
    <w:p w:rsidR="00635E7A" w:rsidRPr="004116C9" w:rsidRDefault="00635E7A" w:rsidP="00C0687A">
      <w:pPr>
        <w:shd w:val="clear" w:color="auto" w:fill="FBD4B4" w:themeFill="accent6" w:themeFillTint="66"/>
        <w:rPr>
          <w:lang w:eastAsia="en-GB"/>
        </w:rPr>
      </w:pPr>
      <w:r>
        <w:rPr>
          <w:lang w:eastAsia="en-GB"/>
        </w:rPr>
        <w:t>IMSI gồm 15 chữ số cơ số 10, mỗi chữ số được biểu diễn bởi 4 bit.</w:t>
      </w:r>
      <w:ins w:id="10" w:author="Tamjindo" w:date="2016-12-17T10:35:00Z">
        <w:r w:rsidR="00664215">
          <w:rPr>
            <w:lang w:eastAsia="en-GB"/>
          </w:rPr>
          <w:t xml:space="preserve">  </w:t>
        </w:r>
      </w:ins>
    </w:p>
    <w:p w:rsidR="0046752B" w:rsidRDefault="0046752B" w:rsidP="0046752B">
      <w:pPr>
        <w:tabs>
          <w:tab w:val="left" w:pos="2469"/>
        </w:tabs>
        <w:rPr>
          <w:rFonts w:cs="Times New Roman"/>
          <w:szCs w:val="26"/>
          <w:lang w:eastAsia="en-GB"/>
        </w:rPr>
      </w:pPr>
    </w:p>
    <w:p w:rsidR="004116C9" w:rsidRDefault="004116C9" w:rsidP="0046752B">
      <w:pPr>
        <w:tabs>
          <w:tab w:val="left" w:pos="2469"/>
        </w:tabs>
        <w:rPr>
          <w:rFonts w:cs="Times New Roman"/>
          <w:szCs w:val="26"/>
          <w:lang w:eastAsia="en-GB"/>
        </w:rPr>
      </w:pPr>
    </w:p>
    <w:p w:rsidR="0046752B" w:rsidRPr="00303A21" w:rsidRDefault="004C45F7" w:rsidP="005B4CE7">
      <w:pPr>
        <w:pStyle w:val="Heading2"/>
        <w:rPr>
          <w:lang w:val="en-US"/>
        </w:rPr>
      </w:pPr>
      <w:r w:rsidRPr="00303A21">
        <w:rPr>
          <w:lang w:val="en-US"/>
        </w:rPr>
        <w:t>V. Tổng hợp và biên mã cho các loại</w:t>
      </w:r>
      <w:r w:rsidR="00E2567C" w:rsidRPr="00303A21">
        <w:rPr>
          <w:lang w:val="en-US"/>
        </w:rPr>
        <w:t xml:space="preserve"> IE</w:t>
      </w:r>
    </w:p>
    <w:p w:rsidR="00894172" w:rsidRDefault="00894172" w:rsidP="00894172"/>
    <w:tbl>
      <w:tblPr>
        <w:tblStyle w:val="TableGrid"/>
        <w:tblW w:w="0" w:type="auto"/>
        <w:tblLook w:val="04A0" w:firstRow="1" w:lastRow="0" w:firstColumn="1" w:lastColumn="0" w:noHBand="0" w:noVBand="1"/>
      </w:tblPr>
      <w:tblGrid>
        <w:gridCol w:w="662"/>
        <w:gridCol w:w="3793"/>
        <w:gridCol w:w="1503"/>
        <w:gridCol w:w="984"/>
        <w:gridCol w:w="2120"/>
      </w:tblGrid>
      <w:tr w:rsidR="00007BAE" w:rsidTr="00007BAE">
        <w:tc>
          <w:tcPr>
            <w:tcW w:w="671" w:type="dxa"/>
            <w:vAlign w:val="center"/>
          </w:tcPr>
          <w:p w:rsidR="00007BAE" w:rsidRDefault="00007BAE" w:rsidP="00007BAE">
            <w:pPr>
              <w:jc w:val="center"/>
              <w:rPr>
                <w:lang w:eastAsia="en-GB"/>
              </w:rPr>
            </w:pPr>
            <w:r>
              <w:rPr>
                <w:lang w:eastAsia="en-GB"/>
              </w:rPr>
              <w:t>TT</w:t>
            </w:r>
          </w:p>
        </w:tc>
        <w:tc>
          <w:tcPr>
            <w:tcW w:w="3894" w:type="dxa"/>
            <w:vAlign w:val="center"/>
          </w:tcPr>
          <w:p w:rsidR="00007BAE" w:rsidRDefault="00007BAE" w:rsidP="00007BAE">
            <w:pPr>
              <w:jc w:val="center"/>
              <w:rPr>
                <w:lang w:eastAsia="en-GB"/>
              </w:rPr>
            </w:pPr>
            <w:r>
              <w:rPr>
                <w:lang w:eastAsia="en-GB"/>
              </w:rPr>
              <w:t>Tên IE</w:t>
            </w:r>
          </w:p>
        </w:tc>
        <w:tc>
          <w:tcPr>
            <w:tcW w:w="1513" w:type="dxa"/>
            <w:vAlign w:val="center"/>
          </w:tcPr>
          <w:p w:rsidR="00007BAE" w:rsidRDefault="00007BAE" w:rsidP="00007BAE">
            <w:pPr>
              <w:jc w:val="center"/>
              <w:rPr>
                <w:lang w:eastAsia="en-GB"/>
              </w:rPr>
            </w:pPr>
            <w:r>
              <w:rPr>
                <w:lang w:eastAsia="en-GB"/>
              </w:rPr>
              <w:t>Biên mã</w:t>
            </w:r>
          </w:p>
        </w:tc>
        <w:tc>
          <w:tcPr>
            <w:tcW w:w="985" w:type="dxa"/>
            <w:vAlign w:val="center"/>
          </w:tcPr>
          <w:p w:rsidR="00007BAE" w:rsidRDefault="00007BAE" w:rsidP="00007BAE">
            <w:pPr>
              <w:jc w:val="center"/>
              <w:rPr>
                <w:lang w:eastAsia="en-GB"/>
              </w:rPr>
            </w:pPr>
            <w:r>
              <w:rPr>
                <w:lang w:eastAsia="en-GB"/>
              </w:rPr>
              <w:t>Độ dài</w:t>
            </w:r>
          </w:p>
        </w:tc>
        <w:tc>
          <w:tcPr>
            <w:tcW w:w="2225" w:type="dxa"/>
            <w:vAlign w:val="center"/>
          </w:tcPr>
          <w:p w:rsidR="00007BAE" w:rsidRDefault="00007BAE" w:rsidP="00007BAE">
            <w:pPr>
              <w:jc w:val="center"/>
              <w:rPr>
                <w:lang w:eastAsia="en-GB"/>
              </w:rPr>
            </w:pPr>
            <w:r>
              <w:rPr>
                <w:lang w:eastAsia="en-GB"/>
              </w:rPr>
              <w:t>Ghi chú</w:t>
            </w:r>
          </w:p>
        </w:tc>
      </w:tr>
      <w:tr w:rsidR="00007BAE" w:rsidTr="00007BAE">
        <w:tc>
          <w:tcPr>
            <w:tcW w:w="671" w:type="dxa"/>
            <w:vAlign w:val="center"/>
          </w:tcPr>
          <w:p w:rsidR="00007BAE" w:rsidRDefault="00007BAE" w:rsidP="00007BAE">
            <w:pPr>
              <w:jc w:val="center"/>
              <w:rPr>
                <w:lang w:eastAsia="en-GB"/>
              </w:rPr>
            </w:pPr>
            <w:r>
              <w:rPr>
                <w:lang w:eastAsia="en-GB"/>
              </w:rPr>
              <w:t>I</w:t>
            </w:r>
          </w:p>
        </w:tc>
        <w:tc>
          <w:tcPr>
            <w:tcW w:w="3894" w:type="dxa"/>
            <w:vAlign w:val="center"/>
          </w:tcPr>
          <w:p w:rsidR="00007BAE" w:rsidRDefault="00DC1971" w:rsidP="00500F53">
            <w:pPr>
              <w:jc w:val="center"/>
              <w:rPr>
                <w:lang w:eastAsia="en-GB"/>
              </w:rPr>
            </w:pPr>
            <w:r>
              <w:rPr>
                <w:lang w:eastAsia="en-GB"/>
              </w:rPr>
              <w:t>Chế độ</w:t>
            </w:r>
            <w:r w:rsidR="00F6072E">
              <w:rPr>
                <w:lang w:eastAsia="en-GB"/>
              </w:rPr>
              <w:t>/tham số</w:t>
            </w:r>
            <w:r>
              <w:rPr>
                <w:lang w:eastAsia="en-GB"/>
              </w:rPr>
              <w:t xml:space="preserve"> hoạt động</w:t>
            </w:r>
          </w:p>
        </w:tc>
        <w:tc>
          <w:tcPr>
            <w:tcW w:w="1513" w:type="dxa"/>
            <w:vAlign w:val="center"/>
          </w:tcPr>
          <w:p w:rsidR="00007BAE" w:rsidRDefault="00007BAE" w:rsidP="00007BAE">
            <w:pPr>
              <w:jc w:val="center"/>
              <w:rPr>
                <w:lang w:eastAsia="en-GB"/>
              </w:rPr>
            </w:pPr>
          </w:p>
        </w:tc>
        <w:tc>
          <w:tcPr>
            <w:tcW w:w="985" w:type="dxa"/>
            <w:vAlign w:val="center"/>
          </w:tcPr>
          <w:p w:rsidR="00007BAE" w:rsidRDefault="00007BAE" w:rsidP="00007BAE">
            <w:pPr>
              <w:jc w:val="center"/>
              <w:rPr>
                <w:lang w:eastAsia="en-GB"/>
              </w:rPr>
            </w:pPr>
          </w:p>
        </w:tc>
        <w:tc>
          <w:tcPr>
            <w:tcW w:w="2225" w:type="dxa"/>
            <w:vAlign w:val="center"/>
          </w:tcPr>
          <w:p w:rsidR="00007BAE" w:rsidRDefault="00007BAE" w:rsidP="00007BAE">
            <w:pPr>
              <w:jc w:val="center"/>
              <w:rPr>
                <w:lang w:eastAsia="en-GB"/>
              </w:rPr>
            </w:pPr>
          </w:p>
        </w:tc>
      </w:tr>
      <w:tr w:rsidR="00DF7456" w:rsidTr="00007BAE">
        <w:tc>
          <w:tcPr>
            <w:tcW w:w="671" w:type="dxa"/>
            <w:vAlign w:val="center"/>
          </w:tcPr>
          <w:p w:rsidR="00DF7456" w:rsidRDefault="00F6072E" w:rsidP="00007BAE">
            <w:pPr>
              <w:jc w:val="center"/>
              <w:rPr>
                <w:lang w:eastAsia="en-GB"/>
              </w:rPr>
            </w:pPr>
            <w:r>
              <w:rPr>
                <w:lang w:eastAsia="en-GB"/>
              </w:rPr>
              <w:t>1</w:t>
            </w:r>
          </w:p>
        </w:tc>
        <w:tc>
          <w:tcPr>
            <w:tcW w:w="3894" w:type="dxa"/>
            <w:vAlign w:val="center"/>
          </w:tcPr>
          <w:p w:rsidR="00DF7456" w:rsidRDefault="00894172" w:rsidP="00E946B6">
            <w:pPr>
              <w:rPr>
                <w:lang w:eastAsia="en-GB"/>
              </w:rPr>
            </w:pPr>
            <w:r>
              <w:rPr>
                <w:lang w:eastAsia="en-GB"/>
              </w:rPr>
              <w:t>SYSTEM MODE</w:t>
            </w:r>
          </w:p>
        </w:tc>
        <w:tc>
          <w:tcPr>
            <w:tcW w:w="1513" w:type="dxa"/>
            <w:vAlign w:val="center"/>
          </w:tcPr>
          <w:p w:rsidR="00DF7456" w:rsidRDefault="005350CF" w:rsidP="00346CB1">
            <w:pPr>
              <w:jc w:val="center"/>
              <w:rPr>
                <w:lang w:eastAsia="en-GB"/>
              </w:rPr>
            </w:pPr>
            <w:r>
              <w:rPr>
                <w:lang w:eastAsia="en-GB"/>
              </w:rPr>
              <w:t>0|00</w:t>
            </w:r>
            <w:r w:rsidR="00DF7456">
              <w:rPr>
                <w:lang w:eastAsia="en-GB"/>
              </w:rPr>
              <w:t>0|0000</w:t>
            </w:r>
          </w:p>
        </w:tc>
        <w:tc>
          <w:tcPr>
            <w:tcW w:w="985" w:type="dxa"/>
            <w:vAlign w:val="center"/>
          </w:tcPr>
          <w:p w:rsidR="00DF7456" w:rsidRDefault="00DF7456" w:rsidP="00471421">
            <w:pPr>
              <w:jc w:val="right"/>
              <w:rPr>
                <w:lang w:eastAsia="en-GB"/>
              </w:rPr>
            </w:pPr>
            <w:r>
              <w:rPr>
                <w:lang w:eastAsia="en-GB"/>
              </w:rPr>
              <w:t>3Byte</w:t>
            </w:r>
          </w:p>
        </w:tc>
        <w:tc>
          <w:tcPr>
            <w:tcW w:w="2225" w:type="dxa"/>
            <w:vAlign w:val="center"/>
          </w:tcPr>
          <w:p w:rsidR="00DF7456" w:rsidRDefault="00DF7456"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2</w:t>
            </w:r>
          </w:p>
        </w:tc>
        <w:tc>
          <w:tcPr>
            <w:tcW w:w="3894" w:type="dxa"/>
            <w:vAlign w:val="center"/>
          </w:tcPr>
          <w:p w:rsidR="00F6072E" w:rsidRDefault="00F6072E" w:rsidP="00E946B6">
            <w:pPr>
              <w:rPr>
                <w:lang w:eastAsia="en-GB"/>
              </w:rPr>
            </w:pPr>
            <w:r>
              <w:rPr>
                <w:lang w:eastAsia="en-GB"/>
              </w:rPr>
              <w:t>OUTPUT MODE</w:t>
            </w:r>
          </w:p>
        </w:tc>
        <w:tc>
          <w:tcPr>
            <w:tcW w:w="1513" w:type="dxa"/>
            <w:vAlign w:val="center"/>
          </w:tcPr>
          <w:p w:rsidR="00F6072E" w:rsidRDefault="005350CF" w:rsidP="00346CB1">
            <w:pPr>
              <w:jc w:val="center"/>
              <w:rPr>
                <w:lang w:eastAsia="en-GB"/>
              </w:rPr>
            </w:pPr>
            <w:r>
              <w:rPr>
                <w:lang w:eastAsia="en-GB"/>
              </w:rPr>
              <w:t>0|000|0001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3</w:t>
            </w:r>
          </w:p>
        </w:tc>
        <w:tc>
          <w:tcPr>
            <w:tcW w:w="3894" w:type="dxa"/>
            <w:vAlign w:val="center"/>
          </w:tcPr>
          <w:p w:rsidR="00F6072E" w:rsidRDefault="00F6072E" w:rsidP="00E946B6">
            <w:pPr>
              <w:rPr>
                <w:lang w:eastAsia="en-GB"/>
              </w:rPr>
            </w:pPr>
            <w:r>
              <w:rPr>
                <w:lang w:eastAsia="en-GB"/>
              </w:rPr>
              <w:t>PARAMATER</w:t>
            </w:r>
          </w:p>
        </w:tc>
        <w:tc>
          <w:tcPr>
            <w:tcW w:w="1513" w:type="dxa"/>
            <w:vAlign w:val="center"/>
          </w:tcPr>
          <w:p w:rsidR="00F6072E" w:rsidRDefault="005350CF" w:rsidP="00346CB1">
            <w:pPr>
              <w:jc w:val="center"/>
              <w:rPr>
                <w:lang w:eastAsia="en-GB"/>
              </w:rPr>
            </w:pPr>
            <w:r>
              <w:rPr>
                <w:lang w:eastAsia="en-GB"/>
              </w:rPr>
              <w:t>0|000|0010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4</w:t>
            </w:r>
          </w:p>
        </w:tc>
        <w:tc>
          <w:tcPr>
            <w:tcW w:w="3894" w:type="dxa"/>
            <w:vAlign w:val="center"/>
          </w:tcPr>
          <w:p w:rsidR="00F6072E" w:rsidRDefault="00F6072E" w:rsidP="00E946B6">
            <w:pPr>
              <w:rPr>
                <w:lang w:eastAsia="en-GB"/>
              </w:rPr>
            </w:pPr>
            <w:r>
              <w:rPr>
                <w:lang w:eastAsia="en-GB"/>
              </w:rPr>
              <w:t>TIMER/COUNTER</w:t>
            </w:r>
          </w:p>
        </w:tc>
        <w:tc>
          <w:tcPr>
            <w:tcW w:w="1513" w:type="dxa"/>
            <w:vAlign w:val="center"/>
          </w:tcPr>
          <w:p w:rsidR="00F6072E" w:rsidRDefault="005350CF" w:rsidP="00346CB1">
            <w:pPr>
              <w:jc w:val="center"/>
              <w:rPr>
                <w:lang w:eastAsia="en-GB"/>
              </w:rPr>
            </w:pPr>
            <w:r>
              <w:rPr>
                <w:lang w:eastAsia="en-GB"/>
              </w:rPr>
              <w:t>0|000|0011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5</w:t>
            </w:r>
          </w:p>
        </w:tc>
        <w:tc>
          <w:tcPr>
            <w:tcW w:w="3894" w:type="dxa"/>
            <w:vAlign w:val="center"/>
          </w:tcPr>
          <w:p w:rsidR="00F6072E" w:rsidRDefault="00F6072E" w:rsidP="00E946B6">
            <w:pPr>
              <w:rPr>
                <w:lang w:eastAsia="en-GB"/>
              </w:rPr>
            </w:pPr>
            <w:r>
              <w:rPr>
                <w:lang w:eastAsia="en-GB"/>
              </w:rPr>
              <w:t>ON/OFF STATUS</w:t>
            </w:r>
          </w:p>
        </w:tc>
        <w:tc>
          <w:tcPr>
            <w:tcW w:w="1513" w:type="dxa"/>
            <w:vAlign w:val="center"/>
          </w:tcPr>
          <w:p w:rsidR="00F6072E" w:rsidRDefault="005350CF" w:rsidP="00346CB1">
            <w:pPr>
              <w:jc w:val="center"/>
              <w:rPr>
                <w:lang w:eastAsia="en-GB"/>
              </w:rPr>
            </w:pPr>
            <w:r>
              <w:rPr>
                <w:lang w:eastAsia="en-GB"/>
              </w:rPr>
              <w:t>0|000|0100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6</w:t>
            </w:r>
          </w:p>
        </w:tc>
        <w:tc>
          <w:tcPr>
            <w:tcW w:w="3894" w:type="dxa"/>
            <w:vAlign w:val="center"/>
          </w:tcPr>
          <w:p w:rsidR="00F6072E" w:rsidRDefault="00F6072E" w:rsidP="00E946B6">
            <w:pPr>
              <w:rPr>
                <w:lang w:eastAsia="en-GB"/>
              </w:rPr>
            </w:pPr>
            <w:r>
              <w:rPr>
                <w:lang w:eastAsia="en-GB"/>
              </w:rPr>
              <w:t>RUNTIME STATISTICS</w:t>
            </w:r>
          </w:p>
        </w:tc>
        <w:tc>
          <w:tcPr>
            <w:tcW w:w="1513" w:type="dxa"/>
            <w:vAlign w:val="center"/>
          </w:tcPr>
          <w:p w:rsidR="00F6072E" w:rsidRDefault="005350CF" w:rsidP="00346CB1">
            <w:pPr>
              <w:jc w:val="center"/>
              <w:rPr>
                <w:lang w:eastAsia="en-GB"/>
              </w:rPr>
            </w:pPr>
            <w:r>
              <w:rPr>
                <w:lang w:eastAsia="en-GB"/>
              </w:rPr>
              <w:t>0|000|0101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7</w:t>
            </w:r>
          </w:p>
        </w:tc>
        <w:tc>
          <w:tcPr>
            <w:tcW w:w="3894" w:type="dxa"/>
            <w:vAlign w:val="center"/>
          </w:tcPr>
          <w:p w:rsidR="00F6072E" w:rsidRDefault="00F6072E" w:rsidP="00E946B6">
            <w:pPr>
              <w:rPr>
                <w:lang w:eastAsia="en-GB"/>
              </w:rPr>
            </w:pPr>
            <w:r>
              <w:rPr>
                <w:lang w:eastAsia="en-GB"/>
              </w:rPr>
              <w:t>SENSOR VALUE</w:t>
            </w:r>
          </w:p>
        </w:tc>
        <w:tc>
          <w:tcPr>
            <w:tcW w:w="1513" w:type="dxa"/>
            <w:vAlign w:val="center"/>
          </w:tcPr>
          <w:p w:rsidR="00F6072E" w:rsidRDefault="005350CF" w:rsidP="00346CB1">
            <w:pPr>
              <w:jc w:val="center"/>
              <w:rPr>
                <w:lang w:eastAsia="en-GB"/>
              </w:rPr>
            </w:pPr>
            <w:r>
              <w:rPr>
                <w:lang w:eastAsia="en-GB"/>
              </w:rPr>
              <w:t>0|000|0110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8</w:t>
            </w:r>
          </w:p>
        </w:tc>
        <w:tc>
          <w:tcPr>
            <w:tcW w:w="3894" w:type="dxa"/>
            <w:vAlign w:val="center"/>
          </w:tcPr>
          <w:p w:rsidR="00F6072E" w:rsidRDefault="00F6072E" w:rsidP="00E946B6">
            <w:pPr>
              <w:rPr>
                <w:lang w:eastAsia="en-GB"/>
              </w:rPr>
            </w:pPr>
            <w:r>
              <w:rPr>
                <w:lang w:eastAsia="en-GB"/>
              </w:rPr>
              <w:t>ALARM</w:t>
            </w:r>
          </w:p>
        </w:tc>
        <w:tc>
          <w:tcPr>
            <w:tcW w:w="1513" w:type="dxa"/>
            <w:vAlign w:val="center"/>
          </w:tcPr>
          <w:p w:rsidR="00F6072E" w:rsidRDefault="005350CF" w:rsidP="00346CB1">
            <w:pPr>
              <w:jc w:val="center"/>
              <w:rPr>
                <w:lang w:eastAsia="en-GB"/>
              </w:rPr>
            </w:pPr>
            <w:r>
              <w:rPr>
                <w:lang w:eastAsia="en-GB"/>
              </w:rPr>
              <w:t>0|000|0111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DF7456" w:rsidTr="00007BAE">
        <w:tc>
          <w:tcPr>
            <w:tcW w:w="671" w:type="dxa"/>
            <w:vAlign w:val="center"/>
          </w:tcPr>
          <w:p w:rsidR="00DF7456" w:rsidRDefault="00DF7456" w:rsidP="00007BAE">
            <w:pPr>
              <w:jc w:val="center"/>
              <w:rPr>
                <w:lang w:eastAsia="en-GB"/>
              </w:rPr>
            </w:pPr>
            <w:r>
              <w:rPr>
                <w:lang w:eastAsia="en-GB"/>
              </w:rPr>
              <w:t>II</w:t>
            </w:r>
          </w:p>
        </w:tc>
        <w:tc>
          <w:tcPr>
            <w:tcW w:w="3894" w:type="dxa"/>
            <w:vAlign w:val="center"/>
          </w:tcPr>
          <w:p w:rsidR="00DF7456" w:rsidRDefault="00F6072E" w:rsidP="00F6072E">
            <w:pPr>
              <w:jc w:val="center"/>
              <w:rPr>
                <w:lang w:eastAsia="en-GB"/>
              </w:rPr>
            </w:pPr>
            <w:r>
              <w:rPr>
                <w:lang w:eastAsia="en-GB"/>
              </w:rPr>
              <w:t>Tài khoản</w:t>
            </w:r>
          </w:p>
        </w:tc>
        <w:tc>
          <w:tcPr>
            <w:tcW w:w="1513" w:type="dxa"/>
            <w:vAlign w:val="center"/>
          </w:tcPr>
          <w:p w:rsidR="00DF7456" w:rsidRDefault="00DF7456" w:rsidP="00007BAE">
            <w:pPr>
              <w:jc w:val="center"/>
              <w:rPr>
                <w:lang w:eastAsia="en-GB"/>
              </w:rPr>
            </w:pPr>
          </w:p>
        </w:tc>
        <w:tc>
          <w:tcPr>
            <w:tcW w:w="985" w:type="dxa"/>
            <w:vAlign w:val="center"/>
          </w:tcPr>
          <w:p w:rsidR="00DF7456" w:rsidRDefault="00DF7456" w:rsidP="00471421">
            <w:pPr>
              <w:jc w:val="right"/>
              <w:rPr>
                <w:lang w:eastAsia="en-GB"/>
              </w:rPr>
            </w:pPr>
          </w:p>
        </w:tc>
        <w:tc>
          <w:tcPr>
            <w:tcW w:w="2225" w:type="dxa"/>
            <w:vAlign w:val="center"/>
          </w:tcPr>
          <w:p w:rsidR="00DF7456" w:rsidRDefault="00DF7456" w:rsidP="00346CB1">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1</w:t>
            </w:r>
          </w:p>
        </w:tc>
        <w:tc>
          <w:tcPr>
            <w:tcW w:w="3894" w:type="dxa"/>
            <w:vAlign w:val="center"/>
          </w:tcPr>
          <w:p w:rsidR="00F6072E" w:rsidRDefault="00F6072E" w:rsidP="00500F53">
            <w:pPr>
              <w:rPr>
                <w:lang w:eastAsia="en-GB"/>
              </w:rPr>
            </w:pPr>
            <w:r>
              <w:rPr>
                <w:lang w:eastAsia="en-GB"/>
              </w:rPr>
              <w:t>ID</w:t>
            </w:r>
          </w:p>
        </w:tc>
        <w:tc>
          <w:tcPr>
            <w:tcW w:w="1513" w:type="dxa"/>
            <w:vAlign w:val="center"/>
          </w:tcPr>
          <w:p w:rsidR="00F6072E" w:rsidRDefault="005350CF" w:rsidP="00346CB1">
            <w:pPr>
              <w:jc w:val="center"/>
              <w:rPr>
                <w:lang w:eastAsia="en-GB"/>
              </w:rPr>
            </w:pPr>
            <w:r>
              <w:rPr>
                <w:lang w:eastAsia="en-GB"/>
              </w:rPr>
              <w:t>0|1</w:t>
            </w:r>
            <w:r w:rsidR="00F6072E">
              <w:rPr>
                <w:lang w:eastAsia="en-GB"/>
              </w:rPr>
              <w:t>11|0000</w:t>
            </w:r>
          </w:p>
        </w:tc>
        <w:tc>
          <w:tcPr>
            <w:tcW w:w="985" w:type="dxa"/>
            <w:vAlign w:val="center"/>
          </w:tcPr>
          <w:p w:rsidR="00F6072E" w:rsidRDefault="00F6072E" w:rsidP="00471421">
            <w:pPr>
              <w:jc w:val="right"/>
              <w:rPr>
                <w:lang w:eastAsia="en-GB"/>
              </w:rPr>
            </w:pPr>
            <w:r>
              <w:rPr>
                <w:lang w:eastAsia="en-GB"/>
              </w:rPr>
              <w:t>10Byte</w:t>
            </w:r>
          </w:p>
        </w:tc>
        <w:tc>
          <w:tcPr>
            <w:tcW w:w="2225" w:type="dxa"/>
            <w:vAlign w:val="center"/>
          </w:tcPr>
          <w:p w:rsidR="00F6072E" w:rsidRDefault="00F6072E" w:rsidP="00346CB1">
            <w:pP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2</w:t>
            </w:r>
          </w:p>
        </w:tc>
        <w:tc>
          <w:tcPr>
            <w:tcW w:w="3894" w:type="dxa"/>
            <w:vAlign w:val="center"/>
          </w:tcPr>
          <w:p w:rsidR="005350CF" w:rsidRDefault="005350CF" w:rsidP="00500F53">
            <w:pPr>
              <w:rPr>
                <w:lang w:eastAsia="en-GB"/>
              </w:rPr>
            </w:pPr>
            <w:r>
              <w:rPr>
                <w:lang w:eastAsia="en-GB"/>
              </w:rPr>
              <w:t>SIM</w:t>
            </w:r>
          </w:p>
        </w:tc>
        <w:tc>
          <w:tcPr>
            <w:tcW w:w="1513" w:type="dxa"/>
            <w:vAlign w:val="center"/>
          </w:tcPr>
          <w:p w:rsidR="005350CF" w:rsidRDefault="005350CF" w:rsidP="006915B4">
            <w:pPr>
              <w:jc w:val="center"/>
              <w:rPr>
                <w:lang w:eastAsia="en-GB"/>
              </w:rPr>
            </w:pPr>
            <w:r>
              <w:rPr>
                <w:lang w:eastAsia="en-GB"/>
              </w:rPr>
              <w:t>0|111|0001</w:t>
            </w:r>
          </w:p>
        </w:tc>
        <w:tc>
          <w:tcPr>
            <w:tcW w:w="985" w:type="dxa"/>
            <w:vAlign w:val="center"/>
          </w:tcPr>
          <w:p w:rsidR="005350CF" w:rsidRDefault="005350CF" w:rsidP="00471421">
            <w:pPr>
              <w:jc w:val="right"/>
              <w:rPr>
                <w:lang w:eastAsia="en-GB"/>
              </w:rPr>
            </w:pPr>
            <w:r>
              <w:rPr>
                <w:lang w:eastAsia="en-GB"/>
              </w:rPr>
              <w:t>8Byte</w:t>
            </w: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3</w:t>
            </w:r>
          </w:p>
        </w:tc>
        <w:tc>
          <w:tcPr>
            <w:tcW w:w="3894" w:type="dxa"/>
            <w:vAlign w:val="center"/>
          </w:tcPr>
          <w:p w:rsidR="005350CF" w:rsidRDefault="005350CF" w:rsidP="00AD0FC0">
            <w:pPr>
              <w:rPr>
                <w:lang w:eastAsia="en-GB"/>
              </w:rPr>
            </w:pPr>
            <w:r>
              <w:rPr>
                <w:lang w:eastAsia="en-GB"/>
              </w:rPr>
              <w:t>CHECK  MONEY/DATA</w:t>
            </w:r>
          </w:p>
        </w:tc>
        <w:tc>
          <w:tcPr>
            <w:tcW w:w="1513" w:type="dxa"/>
            <w:vAlign w:val="center"/>
          </w:tcPr>
          <w:p w:rsidR="005350CF" w:rsidRDefault="005350CF" w:rsidP="006915B4">
            <w:pPr>
              <w:jc w:val="center"/>
              <w:rPr>
                <w:lang w:eastAsia="en-GB"/>
              </w:rPr>
            </w:pPr>
            <w:r>
              <w:rPr>
                <w:lang w:eastAsia="en-GB"/>
              </w:rPr>
              <w:t>0|111|0010</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4</w:t>
            </w:r>
          </w:p>
        </w:tc>
        <w:tc>
          <w:tcPr>
            <w:tcW w:w="3894" w:type="dxa"/>
            <w:vAlign w:val="center"/>
          </w:tcPr>
          <w:p w:rsidR="005350CF" w:rsidRDefault="005350CF" w:rsidP="00F6072E">
            <w:pPr>
              <w:rPr>
                <w:lang w:eastAsia="en-GB"/>
              </w:rPr>
            </w:pPr>
            <w:r>
              <w:rPr>
                <w:lang w:eastAsia="en-GB"/>
              </w:rPr>
              <w:t>MONEY/DATA NOTIFY</w:t>
            </w:r>
          </w:p>
        </w:tc>
        <w:tc>
          <w:tcPr>
            <w:tcW w:w="1513" w:type="dxa"/>
            <w:vAlign w:val="center"/>
          </w:tcPr>
          <w:p w:rsidR="005350CF" w:rsidRDefault="005350CF" w:rsidP="006915B4">
            <w:pPr>
              <w:jc w:val="center"/>
              <w:rPr>
                <w:lang w:eastAsia="en-GB"/>
              </w:rPr>
            </w:pPr>
            <w:r>
              <w:rPr>
                <w:lang w:eastAsia="en-GB"/>
              </w:rPr>
              <w:t>0|111|0011</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5</w:t>
            </w:r>
          </w:p>
        </w:tc>
        <w:tc>
          <w:tcPr>
            <w:tcW w:w="3894" w:type="dxa"/>
            <w:vAlign w:val="center"/>
          </w:tcPr>
          <w:p w:rsidR="005350CF" w:rsidRDefault="005350CF" w:rsidP="00500F53">
            <w:pPr>
              <w:rPr>
                <w:lang w:eastAsia="en-GB"/>
              </w:rPr>
            </w:pPr>
            <w:r>
              <w:rPr>
                <w:lang w:eastAsia="en-GB"/>
              </w:rPr>
              <w:t>CARD CODE</w:t>
            </w:r>
          </w:p>
        </w:tc>
        <w:tc>
          <w:tcPr>
            <w:tcW w:w="1513" w:type="dxa"/>
            <w:vAlign w:val="center"/>
          </w:tcPr>
          <w:p w:rsidR="005350CF" w:rsidRDefault="005350CF" w:rsidP="006915B4">
            <w:pPr>
              <w:jc w:val="center"/>
              <w:rPr>
                <w:lang w:eastAsia="en-GB"/>
              </w:rPr>
            </w:pPr>
            <w:r>
              <w:rPr>
                <w:lang w:eastAsia="en-GB"/>
              </w:rPr>
              <w:t>0|111|0100</w:t>
            </w:r>
          </w:p>
        </w:tc>
        <w:tc>
          <w:tcPr>
            <w:tcW w:w="985" w:type="dxa"/>
            <w:vAlign w:val="center"/>
          </w:tcPr>
          <w:p w:rsidR="005350CF" w:rsidRDefault="005350CF" w:rsidP="00471421">
            <w:pPr>
              <w:jc w:val="right"/>
              <w:rPr>
                <w:lang w:eastAsia="en-GB"/>
              </w:rPr>
            </w:pPr>
            <w:r>
              <w:rPr>
                <w:lang w:eastAsia="en-GB"/>
              </w:rPr>
              <w:t>10Byte</w:t>
            </w:r>
          </w:p>
        </w:tc>
        <w:tc>
          <w:tcPr>
            <w:tcW w:w="2225" w:type="dxa"/>
            <w:vAlign w:val="center"/>
          </w:tcPr>
          <w:p w:rsidR="005350CF" w:rsidRDefault="005350CF" w:rsidP="00007BAE">
            <w:pPr>
              <w:jc w:val="center"/>
              <w:rPr>
                <w:lang w:eastAsia="en-GB"/>
              </w:rPr>
            </w:pPr>
          </w:p>
        </w:tc>
      </w:tr>
      <w:tr w:rsidR="001702D3" w:rsidTr="001702D3">
        <w:tc>
          <w:tcPr>
            <w:tcW w:w="671" w:type="dxa"/>
            <w:shd w:val="clear" w:color="auto" w:fill="FBD4B4" w:themeFill="accent6" w:themeFillTint="66"/>
            <w:vAlign w:val="center"/>
          </w:tcPr>
          <w:p w:rsidR="001702D3" w:rsidRDefault="001702D3" w:rsidP="00007BAE">
            <w:pPr>
              <w:jc w:val="center"/>
              <w:rPr>
                <w:lang w:eastAsia="en-GB"/>
              </w:rPr>
            </w:pPr>
            <w:r>
              <w:rPr>
                <w:lang w:eastAsia="en-GB"/>
              </w:rPr>
              <w:t>6</w:t>
            </w:r>
          </w:p>
        </w:tc>
        <w:tc>
          <w:tcPr>
            <w:tcW w:w="3894" w:type="dxa"/>
            <w:shd w:val="clear" w:color="auto" w:fill="FBD4B4" w:themeFill="accent6" w:themeFillTint="66"/>
            <w:vAlign w:val="center"/>
          </w:tcPr>
          <w:p w:rsidR="001702D3" w:rsidRDefault="001702D3" w:rsidP="00500F53">
            <w:pPr>
              <w:rPr>
                <w:lang w:eastAsia="en-GB"/>
              </w:rPr>
            </w:pPr>
            <w:r>
              <w:t>NEW MODULE NOTIFY</w:t>
            </w:r>
          </w:p>
        </w:tc>
        <w:tc>
          <w:tcPr>
            <w:tcW w:w="1513" w:type="dxa"/>
            <w:shd w:val="clear" w:color="auto" w:fill="FBD4B4" w:themeFill="accent6" w:themeFillTint="66"/>
            <w:vAlign w:val="center"/>
          </w:tcPr>
          <w:p w:rsidR="001702D3" w:rsidRDefault="001702D3" w:rsidP="006915B4">
            <w:pPr>
              <w:jc w:val="center"/>
              <w:rPr>
                <w:lang w:eastAsia="en-GB"/>
              </w:rPr>
            </w:pPr>
            <w:r>
              <w:rPr>
                <w:lang w:eastAsia="en-GB"/>
              </w:rPr>
              <w:t>0|111|0101</w:t>
            </w:r>
          </w:p>
        </w:tc>
        <w:tc>
          <w:tcPr>
            <w:tcW w:w="985" w:type="dxa"/>
            <w:shd w:val="clear" w:color="auto" w:fill="FBD4B4" w:themeFill="accent6" w:themeFillTint="66"/>
            <w:vAlign w:val="center"/>
          </w:tcPr>
          <w:p w:rsidR="001702D3" w:rsidRDefault="001702D3" w:rsidP="00471421">
            <w:pPr>
              <w:jc w:val="right"/>
              <w:rPr>
                <w:lang w:eastAsia="en-GB"/>
              </w:rPr>
            </w:pPr>
            <w:r>
              <w:rPr>
                <w:lang w:eastAsia="en-GB"/>
              </w:rPr>
              <w:t>10Byte</w:t>
            </w:r>
          </w:p>
        </w:tc>
        <w:tc>
          <w:tcPr>
            <w:tcW w:w="2225" w:type="dxa"/>
            <w:shd w:val="clear" w:color="auto" w:fill="FBD4B4" w:themeFill="accent6" w:themeFillTint="66"/>
            <w:vAlign w:val="center"/>
          </w:tcPr>
          <w:p w:rsidR="001702D3" w:rsidRDefault="001702D3" w:rsidP="00007BAE">
            <w:pPr>
              <w:jc w:val="center"/>
              <w:rPr>
                <w:lang w:eastAsia="en-GB"/>
              </w:rPr>
            </w:pPr>
          </w:p>
        </w:tc>
      </w:tr>
    </w:tbl>
    <w:p w:rsidR="00197EF4" w:rsidRDefault="00197EF4" w:rsidP="008A42D4">
      <w:pPr>
        <w:pStyle w:val="Heading2"/>
      </w:pPr>
    </w:p>
    <w:p w:rsidR="0007768E" w:rsidRDefault="0007768E" w:rsidP="0007768E">
      <w:pPr>
        <w:pStyle w:val="Heading2"/>
      </w:pPr>
      <w:r>
        <w:t>VI. Quy trình hoạt động.</w:t>
      </w:r>
    </w:p>
    <w:p w:rsidR="0007768E" w:rsidRPr="005A62BA" w:rsidRDefault="0007768E" w:rsidP="0007768E">
      <w:pPr>
        <w:pStyle w:val="Heading3"/>
      </w:pPr>
      <w:r w:rsidRPr="005A62BA">
        <w:t>1. Quy trình cấu hình ID cho Module</w:t>
      </w:r>
    </w:p>
    <w:p w:rsidR="0007768E" w:rsidRPr="009712B2" w:rsidRDefault="0007768E" w:rsidP="0007768E">
      <w:pPr>
        <w:ind w:firstLine="432"/>
        <w:rPr>
          <w:lang w:eastAsia="en-GB"/>
        </w:rPr>
      </w:pPr>
      <w:r>
        <w:rPr>
          <w:lang w:eastAsia="en-GB"/>
        </w:rPr>
        <w:t xml:space="preserve">Mục đích của quy trình này là để gán ID cho Module (tương ứng với SIM). ID do </w:t>
      </w:r>
      <w:r>
        <w:rPr>
          <w:lang w:eastAsia="en-GB"/>
        </w:rPr>
        <w:lastRenderedPageBreak/>
        <w:t>người quản lý quy định.</w:t>
      </w:r>
    </w:p>
    <w:p w:rsidR="0007768E" w:rsidRPr="00DE3CE7" w:rsidRDefault="0007768E" w:rsidP="0007768E">
      <w:pPr>
        <w:rPr>
          <w:lang w:eastAsia="en-GB"/>
        </w:rPr>
      </w:pPr>
    </w:p>
    <w:p w:rsidR="0007768E" w:rsidRPr="00DE3CE7" w:rsidRDefault="0007768E" w:rsidP="0007768E">
      <w:pPr>
        <w:jc w:val="center"/>
        <w:rPr>
          <w:del w:id="11" w:author="Tamjindo" w:date="2016-12-17T10:35:00Z"/>
          <w:lang w:eastAsia="en-GB"/>
        </w:rPr>
      </w:pPr>
      <w:del w:id="12" w:author="Tamjindo" w:date="2016-12-17T10:35:00Z">
        <w:r>
          <w:object w:dxaOrig="5455" w:dyaOrig="2844" w14:anchorId="764FC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41.3pt" o:ole="">
              <v:imagedata r:id="rId9" o:title=""/>
            </v:shape>
            <o:OLEObject Type="Embed" ProgID="Visio.Drawing.11" ShapeID="_x0000_i1025" DrawAspect="Content" ObjectID="_1543478998" r:id="rId10"/>
          </w:object>
        </w:r>
      </w:del>
    </w:p>
    <w:p w:rsidR="0007768E" w:rsidRPr="00DE3CE7" w:rsidRDefault="0007768E" w:rsidP="0007768E">
      <w:pPr>
        <w:jc w:val="center"/>
        <w:rPr>
          <w:ins w:id="13" w:author="Tamjindo" w:date="2016-12-17T10:35:00Z"/>
          <w:lang w:eastAsia="en-GB"/>
        </w:rPr>
      </w:pPr>
      <w:ins w:id="14" w:author="Tamjindo" w:date="2016-12-17T10:35:00Z">
        <w:r>
          <w:object w:dxaOrig="5455" w:dyaOrig="2844">
            <v:shape id="_x0000_i1026" type="#_x0000_t75" style="width:273.75pt;height:141.3pt" o:ole="">
              <v:imagedata r:id="rId9" o:title=""/>
            </v:shape>
            <o:OLEObject Type="Embed" ProgID="Visio.Drawing.11" ShapeID="_x0000_i1026" DrawAspect="Content" ObjectID="_1543478999" r:id="rId11"/>
          </w:object>
        </w:r>
      </w:ins>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2C3B16" w:rsidRDefault="0007768E" w:rsidP="0007768E">
      <w:pPr>
        <w:jc w:val="both"/>
        <w:rPr>
          <w:i/>
          <w:sz w:val="24"/>
          <w:lang w:eastAsia="en-GB"/>
        </w:rPr>
      </w:pPr>
    </w:p>
    <w:p w:rsidR="0007768E" w:rsidRDefault="0007768E" w:rsidP="0007768E">
      <w:pPr>
        <w:pStyle w:val="Heading3"/>
      </w:pPr>
      <w:r>
        <w:t xml:space="preserve">2. </w:t>
      </w:r>
      <w:r w:rsidRPr="005C3092">
        <w:t xml:space="preserve">Quy trình cấu hình </w:t>
      </w:r>
      <w:r>
        <w:t>system</w:t>
      </w:r>
      <w:r w:rsidRPr="005C3092">
        <w:t xml:space="preserve">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rPr>
          <w:del w:id="15" w:author="Tamjindo" w:date="2016-12-17T10:35:00Z"/>
        </w:rPr>
      </w:pPr>
      <w:del w:id="16" w:author="Tamjindo" w:date="2016-12-17T10:35:00Z">
        <w:r>
          <w:object w:dxaOrig="5455" w:dyaOrig="2844" w14:anchorId="247A576B">
            <v:shape id="_x0000_i1027" type="#_x0000_t75" style="width:273.75pt;height:141.3pt" o:ole="">
              <v:imagedata r:id="rId12" o:title=""/>
            </v:shape>
            <o:OLEObject Type="Embed" ProgID="Visio.Drawing.11" ShapeID="_x0000_i1027" DrawAspect="Content" ObjectID="_1543479000" r:id="rId13"/>
          </w:object>
        </w:r>
      </w:del>
    </w:p>
    <w:p w:rsidR="0007768E" w:rsidRDefault="0007768E" w:rsidP="0007768E">
      <w:pPr>
        <w:jc w:val="center"/>
        <w:rPr>
          <w:ins w:id="17" w:author="Tamjindo" w:date="2016-12-17T10:35:00Z"/>
        </w:rPr>
      </w:pPr>
      <w:ins w:id="18" w:author="Tamjindo" w:date="2016-12-17T10:35:00Z">
        <w:r>
          <w:object w:dxaOrig="5455" w:dyaOrig="2844">
            <v:shape id="_x0000_i1028" type="#_x0000_t75" style="width:273.75pt;height:141.3pt" o:ole="">
              <v:imagedata r:id="rId12" o:title=""/>
            </v:shape>
            <o:OLEObject Type="Embed" ProgID="Visio.Drawing.11" ShapeID="_x0000_i1028" DrawAspect="Content" ObjectID="_1543479001" r:id="rId14"/>
          </w:object>
        </w:r>
      </w:ins>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Default="0007768E" w:rsidP="0007768E">
      <w:pPr>
        <w:pStyle w:val="Heading3"/>
      </w:pPr>
      <w:r>
        <w:t xml:space="preserve">3. </w:t>
      </w:r>
      <w:r w:rsidRPr="005C3092">
        <w:t xml:space="preserve">Quy trình cấu hình output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rPr>
          <w:del w:id="19" w:author="Tamjindo" w:date="2016-12-17T10:35:00Z"/>
        </w:rPr>
      </w:pPr>
      <w:del w:id="20" w:author="Tamjindo" w:date="2016-12-17T10:35:00Z">
        <w:r>
          <w:object w:dxaOrig="5455" w:dyaOrig="2845" w14:anchorId="1A0628A0">
            <v:shape id="_x0000_i1029" type="#_x0000_t75" style="width:273.75pt;height:141.3pt" o:ole="">
              <v:imagedata r:id="rId15" o:title=""/>
            </v:shape>
            <o:OLEObject Type="Embed" ProgID="Visio.Drawing.11" ShapeID="_x0000_i1029" DrawAspect="Content" ObjectID="_1543479002" r:id="rId16"/>
          </w:object>
        </w:r>
      </w:del>
    </w:p>
    <w:p w:rsidR="0007768E" w:rsidRDefault="0007768E" w:rsidP="0007768E">
      <w:pPr>
        <w:jc w:val="center"/>
        <w:rPr>
          <w:ins w:id="21" w:author="Tamjindo" w:date="2016-12-17T10:35:00Z"/>
        </w:rPr>
      </w:pPr>
      <w:ins w:id="22" w:author="Tamjindo" w:date="2016-12-17T10:35:00Z">
        <w:r>
          <w:object w:dxaOrig="5455" w:dyaOrig="2845">
            <v:shape id="_x0000_i1030" type="#_x0000_t75" style="width:273.75pt;height:141.3pt" o:ole="">
              <v:imagedata r:id="rId15" o:title=""/>
            </v:shape>
            <o:OLEObject Type="Embed" ProgID="Visio.Drawing.11" ShapeID="_x0000_i1030" DrawAspect="Content" ObjectID="_1543479003" r:id="rId17"/>
          </w:object>
        </w:r>
      </w:ins>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07768E">
      <w:pPr>
        <w:jc w:val="both"/>
        <w:rPr>
          <w:i/>
          <w:sz w:val="24"/>
          <w:lang w:eastAsia="en-GB"/>
        </w:rPr>
      </w:pPr>
    </w:p>
    <w:p w:rsidR="0007768E" w:rsidRPr="00CE01F9" w:rsidRDefault="0007768E" w:rsidP="0007768E">
      <w:pPr>
        <w:pStyle w:val="Heading3"/>
      </w:pPr>
      <w:r>
        <w:t>4</w:t>
      </w:r>
      <w:r w:rsidRPr="00CE01F9">
        <w:t>. Quy trình cấu hình tham số cho Module</w:t>
      </w:r>
    </w:p>
    <w:p w:rsidR="0007768E" w:rsidRPr="009712B2" w:rsidRDefault="0007768E" w:rsidP="0007768E">
      <w:pPr>
        <w:ind w:firstLine="432"/>
        <w:rPr>
          <w:lang w:eastAsia="en-GB"/>
        </w:rPr>
      </w:pPr>
      <w:r>
        <w:rPr>
          <w:lang w:eastAsia="en-GB"/>
        </w:rPr>
        <w:t>Mục đích của quy trình này là để thực hiện cấu hình về các tham số cho Module (tương ứng với SIM). Tham số là các giá trị về ngưỡng hoạt động.</w:t>
      </w:r>
    </w:p>
    <w:p w:rsidR="0007768E" w:rsidRPr="009031E5" w:rsidRDefault="0007768E" w:rsidP="0007768E">
      <w:pPr>
        <w:rPr>
          <w:lang w:eastAsia="en-GB"/>
        </w:rPr>
      </w:pPr>
    </w:p>
    <w:p w:rsidR="0007768E" w:rsidRDefault="0007768E" w:rsidP="0007768E">
      <w:pPr>
        <w:rPr>
          <w:lang w:eastAsia="en-GB"/>
        </w:rPr>
      </w:pPr>
    </w:p>
    <w:p w:rsidR="0007768E" w:rsidRDefault="0007768E" w:rsidP="0007768E">
      <w:pPr>
        <w:jc w:val="center"/>
        <w:rPr>
          <w:del w:id="23" w:author="Tamjindo" w:date="2016-12-17T10:35:00Z"/>
        </w:rPr>
      </w:pPr>
      <w:del w:id="24" w:author="Tamjindo" w:date="2016-12-17T10:35:00Z">
        <w:r>
          <w:object w:dxaOrig="5455" w:dyaOrig="2844" w14:anchorId="3BEF61B4">
            <v:shape id="_x0000_i1031" type="#_x0000_t75" style="width:273.75pt;height:141.3pt" o:ole="">
              <v:imagedata r:id="rId18" o:title=""/>
            </v:shape>
            <o:OLEObject Type="Embed" ProgID="Visio.Drawing.11" ShapeID="_x0000_i1031" DrawAspect="Content" ObjectID="_1543479004" r:id="rId19"/>
          </w:object>
        </w:r>
      </w:del>
    </w:p>
    <w:p w:rsidR="0007768E" w:rsidRDefault="0007768E" w:rsidP="0007768E">
      <w:pPr>
        <w:jc w:val="center"/>
        <w:rPr>
          <w:ins w:id="25" w:author="Tamjindo" w:date="2016-12-17T10:35:00Z"/>
        </w:rPr>
      </w:pPr>
      <w:ins w:id="26" w:author="Tamjindo" w:date="2016-12-17T10:35:00Z">
        <w:r>
          <w:object w:dxaOrig="5455" w:dyaOrig="2844">
            <v:shape id="_x0000_i1032" type="#_x0000_t75" style="width:273.75pt;height:141.3pt" o:ole="">
              <v:imagedata r:id="rId18" o:title=""/>
            </v:shape>
            <o:OLEObject Type="Embed" ProgID="Visio.Drawing.11" ShapeID="_x0000_i1032" DrawAspect="Content" ObjectID="_1543479005" r:id="rId20"/>
          </w:object>
        </w:r>
      </w:ins>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5.</w:t>
      </w:r>
      <w:r w:rsidRPr="00CE01F9">
        <w:t xml:space="preserve"> Quy trình cấu hình Timer/Counter</w:t>
      </w:r>
    </w:p>
    <w:p w:rsidR="0007768E" w:rsidRDefault="0007768E" w:rsidP="0007768E">
      <w:pPr>
        <w:rPr>
          <w:lang w:eastAsia="en-GB"/>
        </w:rPr>
      </w:pPr>
    </w:p>
    <w:p w:rsidR="0007768E" w:rsidRDefault="0007768E" w:rsidP="0007768E">
      <w:pPr>
        <w:jc w:val="center"/>
        <w:rPr>
          <w:del w:id="27" w:author="Tamjindo" w:date="2016-12-17T10:35:00Z"/>
        </w:rPr>
      </w:pPr>
      <w:del w:id="28" w:author="Tamjindo" w:date="2016-12-17T10:35:00Z">
        <w:r>
          <w:object w:dxaOrig="5455" w:dyaOrig="2845" w14:anchorId="09E57F51">
            <v:shape id="_x0000_i1033" type="#_x0000_t75" style="width:273.75pt;height:141.3pt" o:ole="">
              <v:imagedata r:id="rId21" o:title=""/>
            </v:shape>
            <o:OLEObject Type="Embed" ProgID="Visio.Drawing.11" ShapeID="_x0000_i1033" DrawAspect="Content" ObjectID="_1543479006" r:id="rId22"/>
          </w:object>
        </w:r>
      </w:del>
    </w:p>
    <w:p w:rsidR="0007768E" w:rsidRDefault="0007768E" w:rsidP="0007768E">
      <w:pPr>
        <w:jc w:val="center"/>
        <w:rPr>
          <w:ins w:id="29" w:author="Tamjindo" w:date="2016-12-17T10:35:00Z"/>
        </w:rPr>
      </w:pPr>
      <w:ins w:id="30" w:author="Tamjindo" w:date="2016-12-17T10:35:00Z">
        <w:r>
          <w:object w:dxaOrig="5455" w:dyaOrig="2845">
            <v:shape id="_x0000_i1034" type="#_x0000_t75" style="width:273.75pt;height:141.3pt" o:ole="">
              <v:imagedata r:id="rId21" o:title=""/>
            </v:shape>
            <o:OLEObject Type="Embed" ProgID="Visio.Drawing.11" ShapeID="_x0000_i1034" DrawAspect="Content" ObjectID="_1543479007" r:id="rId23"/>
          </w:object>
        </w:r>
      </w:ins>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 xml:space="preserve">6. Quy trình </w:t>
      </w:r>
      <w:proofErr w:type="gramStart"/>
      <w:r>
        <w:t>khởi  tạo</w:t>
      </w:r>
      <w:proofErr w:type="gramEnd"/>
      <w:r>
        <w:t xml:space="preserve"> Module mới</w:t>
      </w:r>
    </w:p>
    <w:p w:rsidR="0007768E" w:rsidRDefault="0007768E" w:rsidP="0007768E">
      <w:pPr>
        <w:ind w:firstLine="432"/>
        <w:jc w:val="both"/>
        <w:rPr>
          <w:lang w:eastAsia="en-GB"/>
        </w:rPr>
      </w:pPr>
      <w:r>
        <w:rPr>
          <w:lang w:eastAsia="en-GB"/>
        </w:rPr>
        <w:t>Quy trình này là tổng hợp của nhiều quy trình, mục đích là để tạo một Module mới đưa vào sử dụng hoặc cấu hình lại một Module nào đó.</w:t>
      </w:r>
    </w:p>
    <w:p w:rsidR="0007768E" w:rsidRDefault="0007768E" w:rsidP="0007768E">
      <w:pPr>
        <w:ind w:firstLine="432"/>
        <w:jc w:val="both"/>
        <w:rPr>
          <w:lang w:eastAsia="en-GB"/>
        </w:rPr>
      </w:pPr>
      <w:r>
        <w:rPr>
          <w:lang w:eastAsia="en-GB"/>
        </w:rPr>
        <w:t xml:space="preserve">Trên Server sẽ tạo sẵn các thông số từ ID, đến system mode, output mode, paramater và timer/counter. Khi ấn lệnh khởi tạo (Create New Module) thì sẽ thực hiện quy trình này. Quy trình này là sự tổng hợp của 5 quy trình nối tiếp để khởi tạo thành công một module mới. </w:t>
      </w:r>
    </w:p>
    <w:p w:rsidR="0007768E" w:rsidRDefault="0007768E" w:rsidP="0007768E">
      <w:pPr>
        <w:ind w:firstLine="432"/>
        <w:jc w:val="both"/>
        <w:rPr>
          <w:lang w:eastAsia="en-GB"/>
        </w:rPr>
      </w:pPr>
      <w:r>
        <w:rPr>
          <w:lang w:eastAsia="en-GB"/>
        </w:rPr>
        <w:t>Không có tín lệnh (bản tin) đặc biệt nào trong quy trình này.</w:t>
      </w:r>
    </w:p>
    <w:p w:rsidR="0007768E" w:rsidRPr="009712B2" w:rsidRDefault="0007768E" w:rsidP="0007768E">
      <w:pPr>
        <w:ind w:firstLine="432"/>
        <w:jc w:val="center"/>
        <w:rPr>
          <w:del w:id="31" w:author="Tamjindo" w:date="2016-12-17T10:35:00Z"/>
          <w:lang w:eastAsia="en-GB"/>
        </w:rPr>
      </w:pPr>
      <w:del w:id="32" w:author="Tamjindo" w:date="2016-12-17T10:35:00Z">
        <w:r>
          <w:object w:dxaOrig="5455" w:dyaOrig="5218" w14:anchorId="18C19B06">
            <v:shape id="_x0000_i1035" type="#_x0000_t75" style="width:273.75pt;height:243.85pt" o:ole="">
              <v:imagedata r:id="rId24" o:title=""/>
            </v:shape>
            <o:OLEObject Type="Embed" ProgID="Visio.Drawing.11" ShapeID="_x0000_i1035" DrawAspect="Content" ObjectID="_1543479008" r:id="rId25"/>
          </w:object>
        </w:r>
      </w:del>
    </w:p>
    <w:p w:rsidR="0007768E" w:rsidRPr="009712B2" w:rsidRDefault="0007768E" w:rsidP="0007768E">
      <w:pPr>
        <w:ind w:firstLine="432"/>
        <w:jc w:val="center"/>
        <w:rPr>
          <w:ins w:id="33" w:author="Tamjindo" w:date="2016-12-17T10:35:00Z"/>
          <w:lang w:eastAsia="en-GB"/>
        </w:rPr>
      </w:pPr>
      <w:ins w:id="34" w:author="Tamjindo" w:date="2016-12-17T10:35:00Z">
        <w:r>
          <w:object w:dxaOrig="5455" w:dyaOrig="5218">
            <v:shape id="_x0000_i1036" type="#_x0000_t75" style="width:273.75pt;height:243.85pt" o:ole="">
              <v:imagedata r:id="rId24" o:title=""/>
            </v:shape>
            <o:OLEObject Type="Embed" ProgID="Visio.Drawing.11" ShapeID="_x0000_i1036" DrawAspect="Content" ObjectID="_1543479009" r:id="rId26"/>
          </w:object>
        </w:r>
      </w:ins>
    </w:p>
    <w:p w:rsidR="0007768E" w:rsidRDefault="0007768E" w:rsidP="0007768E">
      <w:pPr>
        <w:pStyle w:val="Heading3"/>
      </w:pPr>
      <w:r w:rsidRPr="00A51416">
        <w:t>7</w:t>
      </w:r>
      <w:r>
        <w:t>.</w:t>
      </w:r>
      <w:r w:rsidRPr="00A51416">
        <w:t xml:space="preserve"> Quy trình </w:t>
      </w:r>
      <w:r>
        <w:t>kiểm tra</w:t>
      </w:r>
      <w:r w:rsidRPr="00A51416">
        <w:t xml:space="preserve"> </w:t>
      </w:r>
      <w:r>
        <w:t>ID</w:t>
      </w:r>
    </w:p>
    <w:p w:rsidR="0007768E" w:rsidRDefault="0007768E" w:rsidP="0007768E">
      <w:pPr>
        <w:ind w:firstLine="432"/>
        <w:jc w:val="both"/>
        <w:rPr>
          <w:lang w:eastAsia="en-GB"/>
        </w:rPr>
      </w:pPr>
      <w:r>
        <w:rPr>
          <w:lang w:eastAsia="en-GB"/>
        </w:rPr>
        <w:t>Quy trình này là để kiểm tra ID của một Module nào đó, tức khi quên hoặc không rõ một Module nào (SIM đã biết) thì có thể kiểm tra ID của Module đó xem đã đúng chưa.</w:t>
      </w:r>
    </w:p>
    <w:p w:rsidR="0007768E" w:rsidRDefault="0007768E" w:rsidP="0007768E">
      <w:pPr>
        <w:rPr>
          <w:lang w:eastAsia="en-GB"/>
        </w:rPr>
      </w:pPr>
    </w:p>
    <w:p w:rsidR="0007768E" w:rsidRDefault="0007768E" w:rsidP="0007768E">
      <w:pPr>
        <w:jc w:val="center"/>
        <w:rPr>
          <w:del w:id="35" w:author="Tamjindo" w:date="2016-12-17T10:35:00Z"/>
        </w:rPr>
      </w:pPr>
      <w:del w:id="36" w:author="Tamjindo" w:date="2016-12-17T10:35:00Z">
        <w:r>
          <w:object w:dxaOrig="5455" w:dyaOrig="2844" w14:anchorId="7877C41D">
            <v:shape id="_x0000_i1037" type="#_x0000_t75" style="width:273.75pt;height:141.3pt" o:ole="">
              <v:imagedata r:id="rId27" o:title=""/>
            </v:shape>
            <o:OLEObject Type="Embed" ProgID="Visio.Drawing.11" ShapeID="_x0000_i1037" DrawAspect="Content" ObjectID="_1543479010" r:id="rId28"/>
          </w:object>
        </w:r>
      </w:del>
    </w:p>
    <w:p w:rsidR="0007768E" w:rsidRDefault="0007768E" w:rsidP="0007768E">
      <w:pPr>
        <w:jc w:val="center"/>
        <w:rPr>
          <w:ins w:id="37" w:author="Tamjindo" w:date="2016-12-17T10:35:00Z"/>
        </w:rPr>
      </w:pPr>
      <w:ins w:id="38" w:author="Tamjindo" w:date="2016-12-17T10:35:00Z">
        <w:r>
          <w:object w:dxaOrig="5455" w:dyaOrig="2844">
            <v:shape id="_x0000_i1038" type="#_x0000_t75" style="width:273.75pt;height:141.3pt" o:ole="">
              <v:imagedata r:id="rId27" o:title=""/>
            </v:shape>
            <o:OLEObject Type="Embed" ProgID="Visio.Drawing.11" ShapeID="_x0000_i1038" DrawAspect="Content" ObjectID="_1543479011" r:id="rId29"/>
          </w:object>
        </w:r>
      </w:ins>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07768E">
      <w:pPr>
        <w:jc w:val="both"/>
        <w:rPr>
          <w:b/>
        </w:rPr>
      </w:pPr>
      <w:r>
        <w:rPr>
          <w:b/>
        </w:rPr>
        <w:t>8.</w:t>
      </w:r>
      <w:r w:rsidRPr="00A51416">
        <w:rPr>
          <w:b/>
        </w:rPr>
        <w:t xml:space="preserve"> Quy trình </w:t>
      </w:r>
      <w:r>
        <w:rPr>
          <w:b/>
        </w:rPr>
        <w:t>kiểm tra</w:t>
      </w:r>
      <w:r w:rsidRPr="00A51416">
        <w:rPr>
          <w:b/>
        </w:rPr>
        <w:t xml:space="preserve"> SYSTEM MODE</w:t>
      </w:r>
    </w:p>
    <w:p w:rsidR="0007768E" w:rsidRPr="00A51416" w:rsidRDefault="0007768E" w:rsidP="0007768E">
      <w:pPr>
        <w:jc w:val="both"/>
        <w:rPr>
          <w:b/>
        </w:rPr>
      </w:pPr>
    </w:p>
    <w:p w:rsidR="0007768E" w:rsidRDefault="0007768E" w:rsidP="0007768E">
      <w:pPr>
        <w:jc w:val="center"/>
        <w:rPr>
          <w:del w:id="39" w:author="Tamjindo" w:date="2016-12-17T10:35:00Z"/>
        </w:rPr>
      </w:pPr>
      <w:del w:id="40" w:author="Tamjindo" w:date="2016-12-17T10:35:00Z">
        <w:r>
          <w:object w:dxaOrig="5455" w:dyaOrig="2845" w14:anchorId="40574B03">
            <v:shape id="_x0000_i1039" type="#_x0000_t75" style="width:273.75pt;height:141.3pt" o:ole="">
              <v:imagedata r:id="rId30" o:title=""/>
            </v:shape>
            <o:OLEObject Type="Embed" ProgID="Visio.Drawing.11" ShapeID="_x0000_i1039" DrawAspect="Content" ObjectID="_1543479012" r:id="rId31"/>
          </w:object>
        </w:r>
      </w:del>
    </w:p>
    <w:p w:rsidR="0007768E" w:rsidRDefault="0007768E" w:rsidP="0007768E">
      <w:pPr>
        <w:jc w:val="center"/>
        <w:rPr>
          <w:ins w:id="41" w:author="Tamjindo" w:date="2016-12-17T10:35:00Z"/>
        </w:rPr>
      </w:pPr>
      <w:ins w:id="42" w:author="Tamjindo" w:date="2016-12-17T10:35:00Z">
        <w:r>
          <w:object w:dxaOrig="5455" w:dyaOrig="2845">
            <v:shape id="_x0000_i1040" type="#_x0000_t75" style="width:273.75pt;height:141.3pt" o:ole="">
              <v:imagedata r:id="rId30" o:title=""/>
            </v:shape>
            <o:OLEObject Type="Embed" ProgID="Visio.Drawing.11" ShapeID="_x0000_i1040" DrawAspect="Content" ObjectID="_1543479013" r:id="rId32"/>
          </w:object>
        </w:r>
      </w:ins>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CD4F29" w:rsidRDefault="00CD4F29" w:rsidP="0007768E">
      <w:pPr>
        <w:jc w:val="both"/>
        <w:rPr>
          <w:i/>
          <w:sz w:val="24"/>
          <w:lang w:eastAsia="en-GB"/>
        </w:rPr>
      </w:pPr>
    </w:p>
    <w:p w:rsidR="0007768E" w:rsidRPr="009B77B0" w:rsidRDefault="0007768E" w:rsidP="0007768E">
      <w:pPr>
        <w:pStyle w:val="Heading3"/>
      </w:pPr>
      <w:r>
        <w:t>9.</w:t>
      </w:r>
      <w:r w:rsidRPr="009B77B0">
        <w:t xml:space="preserve"> Quy trình </w:t>
      </w:r>
      <w:r>
        <w:t>kiểm tra</w:t>
      </w:r>
      <w:r w:rsidRPr="009B77B0">
        <w:t xml:space="preserve"> OUTPUT MODE</w:t>
      </w:r>
    </w:p>
    <w:p w:rsidR="0007768E" w:rsidRDefault="0007768E" w:rsidP="0007768E">
      <w:pPr>
        <w:rPr>
          <w:lang w:eastAsia="en-GB"/>
        </w:rPr>
      </w:pPr>
    </w:p>
    <w:p w:rsidR="0007768E" w:rsidRDefault="0007768E" w:rsidP="0007768E">
      <w:pPr>
        <w:jc w:val="center"/>
        <w:rPr>
          <w:del w:id="43" w:author="Tamjindo" w:date="2016-12-17T10:35:00Z"/>
        </w:rPr>
      </w:pPr>
      <w:del w:id="44" w:author="Tamjindo" w:date="2016-12-17T10:35:00Z">
        <w:r>
          <w:object w:dxaOrig="5455" w:dyaOrig="2845" w14:anchorId="54165C8E">
            <v:shape id="_x0000_i1041" type="#_x0000_t75" style="width:273.75pt;height:141.3pt" o:ole="">
              <v:imagedata r:id="rId33" o:title=""/>
            </v:shape>
            <o:OLEObject Type="Embed" ProgID="Visio.Drawing.11" ShapeID="_x0000_i1041" DrawAspect="Content" ObjectID="_1543479014" r:id="rId34"/>
          </w:object>
        </w:r>
      </w:del>
    </w:p>
    <w:p w:rsidR="0007768E" w:rsidRDefault="0007768E" w:rsidP="0007768E">
      <w:pPr>
        <w:jc w:val="center"/>
        <w:rPr>
          <w:ins w:id="45" w:author="Tamjindo" w:date="2016-12-17T10:35:00Z"/>
        </w:rPr>
      </w:pPr>
      <w:ins w:id="46" w:author="Tamjindo" w:date="2016-12-17T10:35:00Z">
        <w:r>
          <w:object w:dxaOrig="5455" w:dyaOrig="2845">
            <v:shape id="_x0000_i1042" type="#_x0000_t75" style="width:273.75pt;height:141.3pt" o:ole="">
              <v:imagedata r:id="rId33" o:title=""/>
            </v:shape>
            <o:OLEObject Type="Embed" ProgID="Visio.Drawing.11" ShapeID="_x0000_i1042" DrawAspect="Content" ObjectID="_1543479015" r:id="rId35"/>
          </w:object>
        </w:r>
      </w:ins>
    </w:p>
    <w:p w:rsidR="0007768E" w:rsidRDefault="0007768E" w:rsidP="0007768E">
      <w:pPr>
        <w:rPr>
          <w:lang w:eastAsia="en-GB"/>
        </w:rPr>
      </w:pPr>
    </w:p>
    <w:p w:rsidR="0007768E" w:rsidRDefault="0007768E" w:rsidP="0007768E">
      <w:pPr>
        <w:rPr>
          <w:lang w:eastAsia="en-GB"/>
        </w:rPr>
      </w:pPr>
      <w:r>
        <w:rPr>
          <w:lang w:eastAsia="en-GB"/>
        </w:rPr>
        <w:lastRenderedPageBreak/>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Pr="00E81773" w:rsidRDefault="0007768E" w:rsidP="0007768E">
      <w:pPr>
        <w:pStyle w:val="Heading3"/>
      </w:pPr>
      <w:r>
        <w:t>10.</w:t>
      </w:r>
      <w:r w:rsidRPr="00E81773">
        <w:t xml:space="preserve"> Quy trình kiểm tra tham số </w:t>
      </w:r>
    </w:p>
    <w:p w:rsidR="0007768E" w:rsidRDefault="0007768E" w:rsidP="0007768E">
      <w:pPr>
        <w:rPr>
          <w:lang w:eastAsia="en-GB"/>
        </w:rPr>
      </w:pPr>
    </w:p>
    <w:p w:rsidR="0007768E" w:rsidRDefault="0007768E" w:rsidP="0007768E">
      <w:pPr>
        <w:jc w:val="center"/>
        <w:rPr>
          <w:del w:id="47" w:author="Tamjindo" w:date="2016-12-17T10:35:00Z"/>
        </w:rPr>
      </w:pPr>
      <w:del w:id="48" w:author="Tamjindo" w:date="2016-12-17T10:35:00Z">
        <w:r>
          <w:object w:dxaOrig="5455" w:dyaOrig="2845" w14:anchorId="33E054E4">
            <v:shape id="_x0000_i1043" type="#_x0000_t75" style="width:273.75pt;height:141.3pt" o:ole="">
              <v:imagedata r:id="rId36" o:title=""/>
            </v:shape>
            <o:OLEObject Type="Embed" ProgID="Visio.Drawing.11" ShapeID="_x0000_i1043" DrawAspect="Content" ObjectID="_1543479016" r:id="rId37"/>
          </w:object>
        </w:r>
      </w:del>
    </w:p>
    <w:p w:rsidR="0007768E" w:rsidRDefault="0007768E" w:rsidP="0007768E">
      <w:pPr>
        <w:jc w:val="center"/>
        <w:rPr>
          <w:ins w:id="49" w:author="Tamjindo" w:date="2016-12-17T10:35:00Z"/>
        </w:rPr>
      </w:pPr>
      <w:ins w:id="50" w:author="Tamjindo" w:date="2016-12-17T10:35:00Z">
        <w:r>
          <w:object w:dxaOrig="5455" w:dyaOrig="2845">
            <v:shape id="_x0000_i1044" type="#_x0000_t75" style="width:273.75pt;height:141.3pt" o:ole="">
              <v:imagedata r:id="rId36" o:title=""/>
            </v:shape>
            <o:OLEObject Type="Embed" ProgID="Visio.Drawing.11" ShapeID="_x0000_i1044" DrawAspect="Content" ObjectID="_1543479017" r:id="rId38"/>
          </w:object>
        </w:r>
      </w:ins>
    </w:p>
    <w:p w:rsidR="0007768E" w:rsidRDefault="0007768E" w:rsidP="0007768E">
      <w:pPr>
        <w:jc w:val="center"/>
      </w:pPr>
    </w:p>
    <w:p w:rsidR="0007768E" w:rsidRDefault="0007768E" w:rsidP="0007768E">
      <w:pPr>
        <w:rPr>
          <w:lang w:eastAsia="en-GB"/>
        </w:rP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E81773" w:rsidRDefault="0007768E" w:rsidP="0007768E">
      <w:pPr>
        <w:pStyle w:val="Heading3"/>
      </w:pPr>
      <w:r>
        <w:t>11.</w:t>
      </w:r>
      <w:r w:rsidRPr="00E81773">
        <w:t xml:space="preserve"> Quy trình kiểm tra</w:t>
      </w:r>
      <w:r>
        <w:t xml:space="preserve"> TIMER/COUNTER</w:t>
      </w:r>
    </w:p>
    <w:p w:rsidR="0007768E" w:rsidRDefault="0007768E" w:rsidP="0007768E">
      <w:pPr>
        <w:rPr>
          <w:lang w:eastAsia="en-GB"/>
        </w:rPr>
      </w:pPr>
    </w:p>
    <w:p w:rsidR="0007768E" w:rsidRDefault="0007768E" w:rsidP="0007768E">
      <w:pPr>
        <w:jc w:val="center"/>
      </w:pPr>
    </w:p>
    <w:p w:rsidR="0007768E" w:rsidRDefault="0007768E" w:rsidP="0007768E">
      <w:pPr>
        <w:jc w:val="center"/>
        <w:rPr>
          <w:del w:id="51" w:author="Tamjindo" w:date="2016-12-17T10:35:00Z"/>
        </w:rPr>
      </w:pPr>
      <w:del w:id="52" w:author="Tamjindo" w:date="2016-12-17T10:35:00Z">
        <w:r>
          <w:object w:dxaOrig="5455" w:dyaOrig="2844" w14:anchorId="78527850">
            <v:shape id="_x0000_i1045" type="#_x0000_t75" style="width:273.75pt;height:141.3pt" o:ole="">
              <v:imagedata r:id="rId39" o:title=""/>
            </v:shape>
            <o:OLEObject Type="Embed" ProgID="Visio.Drawing.11" ShapeID="_x0000_i1045" DrawAspect="Content" ObjectID="_1543479018" r:id="rId40"/>
          </w:object>
        </w:r>
      </w:del>
    </w:p>
    <w:p w:rsidR="0007768E" w:rsidRDefault="0007768E" w:rsidP="0007768E">
      <w:pPr>
        <w:jc w:val="center"/>
        <w:rPr>
          <w:ins w:id="53" w:author="Tamjindo" w:date="2016-12-17T10:35:00Z"/>
        </w:rPr>
      </w:pPr>
      <w:ins w:id="54" w:author="Tamjindo" w:date="2016-12-17T10:35:00Z">
        <w:r>
          <w:object w:dxaOrig="5455" w:dyaOrig="2844">
            <v:shape id="_x0000_i1046" type="#_x0000_t75" style="width:273.75pt;height:141.3pt" o:ole="">
              <v:imagedata r:id="rId39" o:title=""/>
            </v:shape>
            <o:OLEObject Type="Embed" ProgID="Visio.Drawing.11" ShapeID="_x0000_i1046" DrawAspect="Content" ObjectID="_1543479019" r:id="rId41"/>
          </w:object>
        </w:r>
      </w:ins>
    </w:p>
    <w:p w:rsidR="0007768E" w:rsidRDefault="0007768E" w:rsidP="0007768E">
      <w:pPr>
        <w:jc w:val="center"/>
      </w:pP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3457F3" w:rsidRDefault="0007768E" w:rsidP="0007768E">
      <w:pPr>
        <w:pStyle w:val="Heading3"/>
      </w:pPr>
      <w:r>
        <w:lastRenderedPageBreak/>
        <w:t>12.</w:t>
      </w:r>
      <w:r w:rsidRPr="003457F3">
        <w:t xml:space="preserve"> Quy trình báo cáo trạng thái hệ thống</w:t>
      </w:r>
    </w:p>
    <w:p w:rsidR="0007768E" w:rsidRDefault="0007768E" w:rsidP="0007768E">
      <w:pPr>
        <w:rPr>
          <w:lang w:eastAsia="en-GB"/>
        </w:rPr>
      </w:pPr>
    </w:p>
    <w:p w:rsidR="0007768E" w:rsidRDefault="0007768E" w:rsidP="0007768E">
      <w:pPr>
        <w:jc w:val="center"/>
        <w:rPr>
          <w:del w:id="55" w:author="Tamjindo" w:date="2016-12-17T10:35:00Z"/>
        </w:rPr>
      </w:pPr>
      <w:del w:id="56" w:author="Tamjindo" w:date="2016-12-17T10:35:00Z">
        <w:r>
          <w:object w:dxaOrig="5455" w:dyaOrig="2844" w14:anchorId="08458F2A">
            <v:shape id="_x0000_i1047" type="#_x0000_t75" style="width:273.75pt;height:141.3pt" o:ole="">
              <v:imagedata r:id="rId42" o:title=""/>
            </v:shape>
            <o:OLEObject Type="Embed" ProgID="Visio.Drawing.11" ShapeID="_x0000_i1047" DrawAspect="Content" ObjectID="_1543479020" r:id="rId43"/>
          </w:object>
        </w:r>
      </w:del>
    </w:p>
    <w:p w:rsidR="0007768E" w:rsidRDefault="0007768E" w:rsidP="0007768E">
      <w:pPr>
        <w:jc w:val="center"/>
        <w:rPr>
          <w:ins w:id="57" w:author="Tamjindo" w:date="2016-12-17T10:35:00Z"/>
        </w:rPr>
      </w:pPr>
      <w:ins w:id="58" w:author="Tamjindo" w:date="2016-12-17T10:35:00Z">
        <w:r>
          <w:object w:dxaOrig="5455" w:dyaOrig="2844">
            <v:shape id="_x0000_i1048" type="#_x0000_t75" style="width:273.75pt;height:141.3pt" o:ole="">
              <v:imagedata r:id="rId42" o:title=""/>
            </v:shape>
            <o:OLEObject Type="Embed" ProgID="Visio.Drawing.11" ShapeID="_x0000_i1048" DrawAspect="Content" ObjectID="_1543479021" r:id="rId44"/>
          </w:object>
        </w:r>
      </w:ins>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 xml:space="preserve">Module định kỳ gửi báo cáo trạng thái hệ thống về server, </w:t>
      </w:r>
      <w:proofErr w:type="gramStart"/>
      <w:r>
        <w:rPr>
          <w:i/>
          <w:sz w:val="24"/>
          <w:lang w:eastAsia="en-GB"/>
        </w:rPr>
        <w:t>chu</w:t>
      </w:r>
      <w:proofErr w:type="gramEnd"/>
      <w:r>
        <w:rPr>
          <w:i/>
          <w:sz w:val="24"/>
          <w:lang w:eastAsia="en-GB"/>
        </w:rPr>
        <w:t xml:space="preserve"> kỳ là giá trị của Timer #03 (tức Report Timer)</w:t>
      </w:r>
      <w:r w:rsidRPr="002C3B16">
        <w:rPr>
          <w:i/>
          <w:sz w:val="24"/>
          <w:lang w:eastAsia="en-GB"/>
        </w:rPr>
        <w:t xml:space="preserve">. </w:t>
      </w:r>
    </w:p>
    <w:p w:rsidR="0007768E" w:rsidRPr="00F10DEF" w:rsidRDefault="0007768E" w:rsidP="0007768E">
      <w:pPr>
        <w:pStyle w:val="Heading3"/>
      </w:pPr>
      <w:r>
        <w:t>13.</w:t>
      </w:r>
      <w:r w:rsidRPr="00F10DEF">
        <w:t xml:space="preserve"> Quy trình quản lý cảnh báo của Server</w:t>
      </w:r>
    </w:p>
    <w:p w:rsidR="0007768E" w:rsidRDefault="0007768E" w:rsidP="0007768E">
      <w:pPr>
        <w:ind w:firstLine="432"/>
        <w:rPr>
          <w:lang w:eastAsia="en-GB"/>
        </w:rPr>
      </w:pPr>
      <w:r>
        <w:rPr>
          <w:lang w:eastAsia="en-GB"/>
        </w:rPr>
        <w:t>Có 4 loại cảnh báo như sau: a) Cảnh báo quá áp; b) Cảnh báo quá nhiệt; c) Cảnh báo mất điện; d) Cảnh báo mất kết nối.</w:t>
      </w:r>
    </w:p>
    <w:p w:rsidR="0007768E" w:rsidRDefault="0007768E" w:rsidP="0007768E">
      <w:pPr>
        <w:ind w:firstLine="432"/>
        <w:rPr>
          <w:i/>
          <w:sz w:val="24"/>
        </w:rPr>
      </w:pPr>
      <w:r>
        <w:rPr>
          <w:lang w:eastAsia="en-GB"/>
        </w:rPr>
        <w:t xml:space="preserve">Đối với các loại cảnh báo quá áp, quá nhiệt và mất điện, Module sẽ chủ động gửi về dựa trên các sự kiện xảy ra trên Module (Event Trigger). Khi Server nhận được cảnh báo sẽ có các thao tác là: </w:t>
      </w:r>
      <w:r w:rsidRPr="00110784">
        <w:rPr>
          <w:i/>
          <w:sz w:val="24"/>
        </w:rPr>
        <w:t xml:space="preserve">1) Lưu vào database (lưu rõ thời gian); 2) Hiển thị màu đỏ trong biểu tượng; 3) Hiển thị trong quản lý cảnh báo; 4) Gửi email vào email đã cài đặt; 5) Gửi sms vào </w:t>
      </w:r>
      <w:r>
        <w:rPr>
          <w:i/>
          <w:sz w:val="24"/>
        </w:rPr>
        <w:t>số</w:t>
      </w:r>
      <w:r w:rsidRPr="00110784">
        <w:rPr>
          <w:i/>
          <w:sz w:val="24"/>
        </w:rPr>
        <w:t xml:space="preserve"> đã cài đặt.</w:t>
      </w:r>
    </w:p>
    <w:p w:rsidR="0007768E" w:rsidRPr="00110784" w:rsidRDefault="0007768E" w:rsidP="0007768E">
      <w:pPr>
        <w:ind w:firstLine="432"/>
        <w:rPr>
          <w:i/>
          <w:sz w:val="24"/>
        </w:rPr>
      </w:pPr>
      <w:r w:rsidRPr="005C19C6">
        <w:rPr>
          <w:lang w:eastAsia="en-GB"/>
        </w:rPr>
        <w:t xml:space="preserve">Khi kết thúc sự cố, Module sẽ gửi báo cáo về để hủy Alarm. Server sẽ có các tác động tương ứng như: </w:t>
      </w:r>
      <w:r w:rsidRPr="00110784">
        <w:rPr>
          <w:i/>
          <w:sz w:val="24"/>
        </w:rPr>
        <w:t>hủy màu đỏ trong biểu tượng, gửi email hủy cảnh báo …</w:t>
      </w:r>
    </w:p>
    <w:p w:rsidR="0007768E" w:rsidRDefault="0007768E" w:rsidP="0007768E">
      <w:pPr>
        <w:ind w:firstLine="432"/>
        <w:jc w:val="both"/>
        <w:rPr>
          <w:lang w:eastAsia="en-GB"/>
        </w:rPr>
      </w:pPr>
      <w:r>
        <w:rPr>
          <w:lang w:eastAsia="en-GB"/>
        </w:rPr>
        <w:t xml:space="preserve">Thông thường, Module sẽ chủ động gửi các báo cáo tình trạng hệ thống thông qua bản tin SYSTEM STATUS REPORT, tuy nhiên có những tình huống như mất sóng, hến pin … thì Module sẽ không gửi được. Trong trường hợp này, Server sẽ phải nhận biết được và được thể hiện dưới dạng cảnh báo không có kết nối. Để làm được việc này, sau một thời gian nhất định (ví dụ 30 phút) tính từ thời điểm Server nhận được bản tin SYSTEM STATUS REPORT cuối cùng, Server sẽ truy vấn Module về tình trạng hệ thống. Nếu không có kết quả thì sẽ cảnh báo là mất kết nối với Module. </w:t>
      </w:r>
    </w:p>
    <w:p w:rsidR="0007768E" w:rsidRPr="00F10DEF" w:rsidRDefault="0007768E" w:rsidP="00D90AFB">
      <w:pPr>
        <w:pStyle w:val="Heading3"/>
        <w:shd w:val="clear" w:color="auto" w:fill="FFFF00"/>
      </w:pPr>
      <w:r>
        <w:t>14.</w:t>
      </w:r>
      <w:r w:rsidRPr="00F10DEF">
        <w:t xml:space="preserve"> Quy trình truy vấn tình trạng hệ thống</w:t>
      </w:r>
    </w:p>
    <w:p w:rsidR="0007768E" w:rsidRDefault="0007768E" w:rsidP="00D90AFB">
      <w:pPr>
        <w:shd w:val="clear" w:color="auto" w:fill="FFFF00"/>
        <w:rPr>
          <w:lang w:eastAsia="en-GB"/>
        </w:rPr>
      </w:pPr>
      <w:r>
        <w:rPr>
          <w:lang w:eastAsia="en-GB"/>
        </w:rPr>
        <w:t xml:space="preserve"> </w:t>
      </w:r>
    </w:p>
    <w:p w:rsidR="0007768E" w:rsidRDefault="0007768E" w:rsidP="00D90AFB">
      <w:pPr>
        <w:jc w:val="center"/>
        <w:rPr>
          <w:del w:id="59" w:author="Tamjindo" w:date="2016-12-17T10:35:00Z"/>
        </w:rPr>
      </w:pPr>
      <w:del w:id="60" w:author="Tamjindo" w:date="2016-12-17T10:35:00Z">
        <w:r>
          <w:object w:dxaOrig="5455" w:dyaOrig="2844" w14:anchorId="4FB3CB49">
            <v:shape id="_x0000_i1049" type="#_x0000_t75" style="width:273.75pt;height:141.3pt" o:ole="">
              <v:imagedata r:id="rId45" o:title=""/>
            </v:shape>
            <o:OLEObject Type="Embed" ProgID="Visio.Drawing.11" ShapeID="_x0000_i1049" DrawAspect="Content" ObjectID="_1543479022" r:id="rId46"/>
          </w:object>
        </w:r>
      </w:del>
    </w:p>
    <w:p w:rsidR="0007768E" w:rsidRDefault="00D90AFB" w:rsidP="00D90AFB">
      <w:pPr>
        <w:jc w:val="center"/>
        <w:rPr>
          <w:ins w:id="61" w:author="Tamjindo" w:date="2016-12-17T10:35:00Z"/>
        </w:rPr>
      </w:pPr>
      <w:ins w:id="62" w:author="Tamjindo" w:date="2016-12-17T10:35:00Z">
        <w:r>
          <w:object w:dxaOrig="7274" w:dyaOrig="3793">
            <v:shape id="_x0000_i1066" type="#_x0000_t75" style="width:365.45pt;height:177.3pt" o:ole="">
              <v:imagedata r:id="rId47" o:title=""/>
            </v:shape>
            <o:OLEObject Type="Embed" ProgID="Visio.Drawing.11" ShapeID="_x0000_i1066" DrawAspect="Content" ObjectID="_1543479023" r:id="rId48"/>
          </w:object>
        </w:r>
      </w:ins>
    </w:p>
    <w:p w:rsidR="0007768E" w:rsidRDefault="0007768E" w:rsidP="00D90AFB">
      <w:pPr>
        <w:shd w:val="clear" w:color="auto" w:fill="FFFF00"/>
        <w:rPr>
          <w:lang w:eastAsia="en-GB"/>
        </w:rPr>
      </w:pPr>
      <w:r>
        <w:rPr>
          <w:lang w:eastAsia="en-GB"/>
        </w:rPr>
        <w:lastRenderedPageBreak/>
        <w:t xml:space="preserve">Lưu ý 1: </w:t>
      </w:r>
    </w:p>
    <w:p w:rsidR="0007768E" w:rsidRPr="002C3B16" w:rsidRDefault="0007768E" w:rsidP="00D90AFB">
      <w:pPr>
        <w:shd w:val="clear" w:color="auto" w:fill="FFFF00"/>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D90AFB">
      <w:pPr>
        <w:shd w:val="clear" w:color="auto" w:fill="FFFF00"/>
        <w:jc w:val="both"/>
        <w:rPr>
          <w:i/>
          <w:sz w:val="24"/>
          <w:lang w:eastAsia="en-GB"/>
        </w:rPr>
      </w:pPr>
      <w:r w:rsidRPr="002C3B16">
        <w:rPr>
          <w:i/>
          <w:sz w:val="24"/>
          <w:lang w:eastAsia="en-GB"/>
        </w:rPr>
        <w:t xml:space="preserve">- Trên Server báo lỗi kết nối (connection error). </w:t>
      </w:r>
    </w:p>
    <w:p w:rsidR="0007768E" w:rsidRDefault="0007768E" w:rsidP="00D90AFB">
      <w:pPr>
        <w:shd w:val="clear" w:color="auto" w:fill="FFFF00"/>
        <w:rPr>
          <w:lang w:eastAsia="en-GB"/>
        </w:rPr>
      </w:pPr>
    </w:p>
    <w:p w:rsidR="0007768E" w:rsidRDefault="0007768E" w:rsidP="00D90AFB">
      <w:pPr>
        <w:shd w:val="clear" w:color="auto" w:fill="FFFF00"/>
        <w:rPr>
          <w:lang w:eastAsia="en-GB"/>
        </w:rPr>
      </w:pPr>
      <w:r>
        <w:rPr>
          <w:lang w:eastAsia="en-GB"/>
        </w:rPr>
        <w:t xml:space="preserve">Lưu ý 2: </w:t>
      </w:r>
    </w:p>
    <w:p w:rsidR="0007768E" w:rsidRDefault="0007768E" w:rsidP="00D90AFB">
      <w:pPr>
        <w:shd w:val="clear" w:color="auto" w:fill="FFFF00"/>
        <w:jc w:val="both"/>
        <w:rPr>
          <w:i/>
          <w:sz w:val="24"/>
          <w:lang w:eastAsia="en-GB"/>
        </w:rPr>
      </w:pPr>
      <w:r w:rsidRPr="002C3B16">
        <w:rPr>
          <w:i/>
          <w:sz w:val="24"/>
          <w:lang w:eastAsia="en-GB"/>
        </w:rPr>
        <w:t xml:space="preserve">- </w:t>
      </w:r>
      <w:r w:rsidR="0064312B">
        <w:rPr>
          <w:i/>
          <w:sz w:val="24"/>
          <w:lang w:eastAsia="en-GB"/>
        </w:rPr>
        <w:t>Bản tin SENSOR REPORT và ON/OFF</w:t>
      </w:r>
      <w:r>
        <w:rPr>
          <w:i/>
          <w:sz w:val="24"/>
          <w:lang w:eastAsia="en-GB"/>
        </w:rPr>
        <w:t xml:space="preserve"> STATUS REPORT sẽ được gửi </w:t>
      </w:r>
      <w:proofErr w:type="gramStart"/>
      <w:r>
        <w:rPr>
          <w:i/>
          <w:sz w:val="24"/>
          <w:lang w:eastAsia="en-GB"/>
        </w:rPr>
        <w:t>theo</w:t>
      </w:r>
      <w:proofErr w:type="gramEnd"/>
      <w:r>
        <w:rPr>
          <w:i/>
          <w:sz w:val="24"/>
          <w:lang w:eastAsia="en-GB"/>
        </w:rPr>
        <w:t xml:space="preserve"> 2 hình thức: Gửi theo chu kỳ, gửi theo sự kiện (khi n</w:t>
      </w:r>
      <w:bookmarkStart w:id="63" w:name="_GoBack"/>
      <w:bookmarkEnd w:id="63"/>
      <w:r>
        <w:rPr>
          <w:i/>
          <w:sz w:val="24"/>
          <w:lang w:eastAsia="en-GB"/>
        </w:rPr>
        <w:t>hận được yêu cầu từ bản tin CHECK SYSTEM STATUS).</w:t>
      </w:r>
    </w:p>
    <w:p w:rsidR="0007768E" w:rsidRDefault="0007768E" w:rsidP="00D90AFB">
      <w:pPr>
        <w:shd w:val="clear" w:color="auto" w:fill="FFFF00"/>
        <w:jc w:val="both"/>
        <w:rPr>
          <w:i/>
          <w:sz w:val="24"/>
          <w:lang w:eastAsia="en-GB"/>
        </w:rPr>
      </w:pPr>
    </w:p>
    <w:p w:rsidR="0007768E" w:rsidRPr="00725B43" w:rsidRDefault="0007768E" w:rsidP="0007768E">
      <w:pPr>
        <w:pStyle w:val="Heading3"/>
      </w:pPr>
      <w:r>
        <w:t>15.</w:t>
      </w:r>
      <w:r w:rsidRPr="00725B43">
        <w:t xml:space="preserve"> Quy trình báo cáo cảnh báo </w:t>
      </w:r>
    </w:p>
    <w:p w:rsidR="0007768E" w:rsidRDefault="0007768E" w:rsidP="0007768E">
      <w:pPr>
        <w:rPr>
          <w:lang w:eastAsia="en-GB"/>
        </w:rPr>
      </w:pPr>
    </w:p>
    <w:p w:rsidR="0007768E" w:rsidRDefault="0007768E" w:rsidP="0007768E">
      <w:pPr>
        <w:jc w:val="center"/>
        <w:rPr>
          <w:del w:id="64" w:author="Tamjindo" w:date="2016-12-17T10:35:00Z"/>
        </w:rPr>
      </w:pPr>
      <w:del w:id="65" w:author="Tamjindo" w:date="2016-12-17T10:35:00Z">
        <w:r>
          <w:object w:dxaOrig="5455" w:dyaOrig="2844" w14:anchorId="3EE175D2">
            <v:shape id="_x0000_i1050" type="#_x0000_t75" style="width:273.75pt;height:141.3pt" o:ole="">
              <v:imagedata r:id="rId49" o:title=""/>
            </v:shape>
            <o:OLEObject Type="Embed" ProgID="Visio.Drawing.11" ShapeID="_x0000_i1050" DrawAspect="Content" ObjectID="_1543479024" r:id="rId50"/>
          </w:object>
        </w:r>
      </w:del>
    </w:p>
    <w:p w:rsidR="0007768E" w:rsidRDefault="0007768E" w:rsidP="0007768E">
      <w:pPr>
        <w:jc w:val="center"/>
        <w:rPr>
          <w:ins w:id="66" w:author="Tamjindo" w:date="2016-12-17T10:35:00Z"/>
        </w:rPr>
      </w:pPr>
      <w:ins w:id="67" w:author="Tamjindo" w:date="2016-12-17T10:35:00Z">
        <w:r>
          <w:object w:dxaOrig="5455" w:dyaOrig="2844">
            <v:shape id="_x0000_i1051" type="#_x0000_t75" style="width:273.75pt;height:141.3pt" o:ole="">
              <v:imagedata r:id="rId49" o:title=""/>
            </v:shape>
            <o:OLEObject Type="Embed" ProgID="Visio.Drawing.11" ShapeID="_x0000_i1051" DrawAspect="Content" ObjectID="_1543479025" r:id="rId51"/>
          </w:object>
        </w:r>
      </w:ins>
    </w:p>
    <w:p w:rsidR="0007768E" w:rsidRPr="002C3B16" w:rsidRDefault="0007768E" w:rsidP="0007768E">
      <w:r w:rsidRPr="002C3B16">
        <w:t>* Lưu ý</w:t>
      </w:r>
      <w:r>
        <w:t xml:space="preserve"> 1</w:t>
      </w:r>
      <w:r w:rsidRPr="002C3B16">
        <w:t xml:space="preserve">: </w:t>
      </w:r>
    </w:p>
    <w:p w:rsidR="0007768E" w:rsidRPr="002C3B16" w:rsidRDefault="0007768E" w:rsidP="0007768E">
      <w:pPr>
        <w:rPr>
          <w:i/>
          <w:sz w:val="24"/>
        </w:rPr>
      </w:pPr>
      <w:r w:rsidRPr="002C3B16">
        <w:rPr>
          <w:i/>
          <w:sz w:val="24"/>
        </w:rPr>
        <w:t>- Báo cáo là event trigger, khi phát hiện sự cố thì sẽ gửi cảnh báo về Server ngay lập tức.</w:t>
      </w:r>
    </w:p>
    <w:p w:rsidR="0007768E" w:rsidRPr="002C3B16" w:rsidRDefault="0007768E" w:rsidP="0007768E">
      <w:pPr>
        <w:rPr>
          <w:i/>
          <w:sz w:val="24"/>
        </w:rPr>
      </w:pPr>
      <w:r w:rsidRPr="002C3B16">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2C3B16" w:rsidRDefault="0007768E" w:rsidP="0007768E">
      <w:pPr>
        <w:rPr>
          <w:i/>
          <w:sz w:val="24"/>
        </w:rPr>
      </w:pPr>
      <w:r w:rsidRPr="002C3B16">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 xml:space="preserve">Khi Module gửi bản tin hủy cảnh báo mà không nhận được phản hồi từ Server thì sẽ liên tục gửi cảnh báo một cách có </w:t>
      </w:r>
      <w:proofErr w:type="gramStart"/>
      <w:r>
        <w:rPr>
          <w:i/>
          <w:sz w:val="24"/>
        </w:rPr>
        <w:t>chu</w:t>
      </w:r>
      <w:proofErr w:type="gramEnd"/>
      <w:r>
        <w:rPr>
          <w:i/>
          <w:sz w:val="24"/>
        </w:rPr>
        <w:t xml:space="preserve"> kỳ (giá trị của Timer #02, tức Resend Timer)</w:t>
      </w:r>
      <w:r w:rsidRPr="002C3B16">
        <w:rPr>
          <w:i/>
          <w:sz w:val="24"/>
        </w:rPr>
        <w:t>.</w:t>
      </w:r>
    </w:p>
    <w:p w:rsidR="0007768E" w:rsidRPr="002C3B16" w:rsidRDefault="0007768E" w:rsidP="0007768E">
      <w:pPr>
        <w:rPr>
          <w:i/>
          <w:sz w:val="24"/>
        </w:rPr>
      </w:pPr>
    </w:p>
    <w:p w:rsidR="0007768E" w:rsidRPr="00A63A46" w:rsidRDefault="0007768E" w:rsidP="0007768E">
      <w:pPr>
        <w:pStyle w:val="Heading3"/>
      </w:pPr>
      <w:r>
        <w:t>16.</w:t>
      </w:r>
      <w:r w:rsidRPr="00A63A46">
        <w:t xml:space="preserve"> Quy trình hủy cảnh báo </w:t>
      </w:r>
    </w:p>
    <w:p w:rsidR="0007768E" w:rsidRDefault="0007768E" w:rsidP="0007768E">
      <w:pPr>
        <w:rPr>
          <w:lang w:eastAsia="en-GB"/>
        </w:rPr>
      </w:pPr>
    </w:p>
    <w:p w:rsidR="0007768E" w:rsidRDefault="0007768E" w:rsidP="0007768E">
      <w:pPr>
        <w:jc w:val="center"/>
        <w:rPr>
          <w:del w:id="68" w:author="Tamjindo" w:date="2016-12-17T10:35:00Z"/>
        </w:rPr>
      </w:pPr>
      <w:del w:id="69" w:author="Tamjindo" w:date="2016-12-17T10:35:00Z">
        <w:r>
          <w:object w:dxaOrig="5455" w:dyaOrig="2844" w14:anchorId="2BF12855">
            <v:shape id="_x0000_i1052" type="#_x0000_t75" style="width:273.75pt;height:141.3pt" o:ole="">
              <v:imagedata r:id="rId52" o:title=""/>
            </v:shape>
            <o:OLEObject Type="Embed" ProgID="Visio.Drawing.11" ShapeID="_x0000_i1052" DrawAspect="Content" ObjectID="_1543479026" r:id="rId53"/>
          </w:object>
        </w:r>
      </w:del>
    </w:p>
    <w:p w:rsidR="0007768E" w:rsidRDefault="0007768E" w:rsidP="0007768E">
      <w:pPr>
        <w:jc w:val="center"/>
        <w:rPr>
          <w:ins w:id="70" w:author="Tamjindo" w:date="2016-12-17T10:35:00Z"/>
        </w:rPr>
      </w:pPr>
      <w:ins w:id="71" w:author="Tamjindo" w:date="2016-12-17T10:35:00Z">
        <w:r>
          <w:object w:dxaOrig="5455" w:dyaOrig="2844">
            <v:shape id="_x0000_i1053" type="#_x0000_t75" style="width:273.75pt;height:141.3pt" o:ole="">
              <v:imagedata r:id="rId52" o:title=""/>
            </v:shape>
            <o:OLEObject Type="Embed" ProgID="Visio.Drawing.11" ShapeID="_x0000_i1053" DrawAspect="Content" ObjectID="_1543479027" r:id="rId54"/>
          </w:object>
        </w:r>
      </w:ins>
    </w:p>
    <w:p w:rsidR="0007768E" w:rsidRPr="0012464A" w:rsidRDefault="0007768E" w:rsidP="0007768E">
      <w:pPr>
        <w:rPr>
          <w:i/>
        </w:rPr>
      </w:pPr>
      <w:r w:rsidRPr="0012464A">
        <w:rPr>
          <w:i/>
        </w:rPr>
        <w:t>* Lưu ý</w:t>
      </w:r>
      <w:r>
        <w:rPr>
          <w:i/>
        </w:rPr>
        <w:t xml:space="preserve"> 1</w:t>
      </w:r>
      <w:r w:rsidRPr="0012464A">
        <w:rPr>
          <w:i/>
        </w:rPr>
        <w:t xml:space="preserve">: </w:t>
      </w:r>
    </w:p>
    <w:p w:rsidR="0007768E" w:rsidRPr="00110784" w:rsidRDefault="0007768E" w:rsidP="0007768E">
      <w:pPr>
        <w:rPr>
          <w:i/>
          <w:sz w:val="24"/>
        </w:rPr>
      </w:pPr>
      <w:r w:rsidRPr="00110784">
        <w:rPr>
          <w:i/>
          <w:sz w:val="24"/>
        </w:rPr>
        <w:t>- Báo cáo là event trigger, khi phát hiện sự cố thì sẽ gửi cảnh báo về Server ngay lập tức.</w:t>
      </w:r>
    </w:p>
    <w:p w:rsidR="0007768E" w:rsidRPr="00110784" w:rsidRDefault="0007768E" w:rsidP="0007768E">
      <w:pPr>
        <w:rPr>
          <w:i/>
          <w:sz w:val="24"/>
        </w:rPr>
      </w:pPr>
      <w:r w:rsidRPr="00110784">
        <w:rPr>
          <w:i/>
          <w:sz w:val="24"/>
        </w:rPr>
        <w:lastRenderedPageBreak/>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110784" w:rsidRDefault="0007768E" w:rsidP="0007768E">
      <w:pPr>
        <w:rPr>
          <w:i/>
          <w:sz w:val="24"/>
        </w:rPr>
      </w:pPr>
      <w:r w:rsidRPr="00110784">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 xml:space="preserve">Khi Module gửi bản tin hủy cảnh báo mà không nhận được phản hồi từ Server thì sẽ liên tục gửi cảnh báo một cách có </w:t>
      </w:r>
      <w:proofErr w:type="gramStart"/>
      <w:r>
        <w:rPr>
          <w:i/>
          <w:sz w:val="24"/>
        </w:rPr>
        <w:t>chu</w:t>
      </w:r>
      <w:proofErr w:type="gramEnd"/>
      <w:r>
        <w:rPr>
          <w:i/>
          <w:sz w:val="24"/>
        </w:rPr>
        <w:t xml:space="preserve"> kỳ (giá trị của Timer #02, tức Resend Timer)</w:t>
      </w:r>
      <w:r w:rsidRPr="002C3B16">
        <w:rPr>
          <w:i/>
          <w:sz w:val="24"/>
        </w:rPr>
        <w:t>.</w:t>
      </w:r>
    </w:p>
    <w:p w:rsidR="0007768E" w:rsidRPr="00A63A46" w:rsidRDefault="0007768E" w:rsidP="0007768E">
      <w:pPr>
        <w:pStyle w:val="Heading3"/>
      </w:pPr>
      <w:r>
        <w:t>17.</w:t>
      </w:r>
      <w:r w:rsidRPr="00A63A46">
        <w:t xml:space="preserve"> Quy trình nạp tiền vào tài khoản Module</w:t>
      </w:r>
    </w:p>
    <w:p w:rsidR="0007768E" w:rsidRPr="004E126E" w:rsidRDefault="0007768E" w:rsidP="0007768E">
      <w:pPr>
        <w:rPr>
          <w:lang w:eastAsia="en-GB"/>
        </w:rPr>
      </w:pPr>
    </w:p>
    <w:p w:rsidR="0007768E" w:rsidRDefault="0007768E" w:rsidP="0007768E">
      <w:pPr>
        <w:jc w:val="center"/>
        <w:rPr>
          <w:del w:id="72" w:author="Tamjindo" w:date="2016-12-17T10:35:00Z"/>
        </w:rPr>
      </w:pPr>
      <w:del w:id="73" w:author="Tamjindo" w:date="2016-12-17T10:35:00Z">
        <w:r>
          <w:object w:dxaOrig="5455" w:dyaOrig="2845" w14:anchorId="22E8C6E6">
            <v:shape id="_x0000_i1054" type="#_x0000_t75" style="width:273.75pt;height:141.3pt" o:ole="">
              <v:imagedata r:id="rId55" o:title=""/>
            </v:shape>
            <o:OLEObject Type="Embed" ProgID="Visio.Drawing.11" ShapeID="_x0000_i1054" DrawAspect="Content" ObjectID="_1543479028" r:id="rId56"/>
          </w:object>
        </w:r>
      </w:del>
    </w:p>
    <w:p w:rsidR="0007768E" w:rsidRDefault="0007768E" w:rsidP="0007768E">
      <w:pPr>
        <w:jc w:val="center"/>
        <w:rPr>
          <w:ins w:id="74" w:author="Tamjindo" w:date="2016-12-17T10:35:00Z"/>
        </w:rPr>
      </w:pPr>
      <w:ins w:id="75" w:author="Tamjindo" w:date="2016-12-17T10:35:00Z">
        <w:r>
          <w:object w:dxaOrig="5455" w:dyaOrig="2845">
            <v:shape id="_x0000_i1055" type="#_x0000_t75" style="width:273.75pt;height:141.3pt" o:ole="">
              <v:imagedata r:id="rId55" o:title=""/>
            </v:shape>
            <o:OLEObject Type="Embed" ProgID="Visio.Drawing.11" ShapeID="_x0000_i1055" DrawAspect="Content" ObjectID="_1543479029" r:id="rId57"/>
          </w:object>
        </w:r>
      </w:ins>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4E126E" w:rsidRDefault="0007768E" w:rsidP="0007768E">
      <w:pPr>
        <w:rPr>
          <w:lang w:eastAsia="en-GB"/>
        </w:rPr>
      </w:pPr>
      <w:r w:rsidRPr="002C3B16">
        <w:rPr>
          <w:i/>
          <w:sz w:val="24"/>
          <w:lang w:eastAsia="en-GB"/>
        </w:rPr>
        <w:t xml:space="preserve">- </w:t>
      </w:r>
      <w:r>
        <w:rPr>
          <w:i/>
          <w:sz w:val="24"/>
          <w:lang w:eastAsia="en-GB"/>
        </w:rPr>
        <w:t>Bản chất của thủ tục này là gửi đi một chuỗi mã (như *101*cardcode#) để nạp tiền vào SIM. Khi Module nhận được sẽ gửi trực tiếp chuỗi mã này để nạp tiền.</w:t>
      </w:r>
    </w:p>
    <w:p w:rsidR="0007768E" w:rsidRPr="00A63A46" w:rsidRDefault="0007768E" w:rsidP="0007768E">
      <w:pPr>
        <w:pStyle w:val="Heading3"/>
      </w:pPr>
      <w:r>
        <w:t>18.</w:t>
      </w:r>
      <w:r w:rsidRPr="00A63A46">
        <w:t xml:space="preserve"> Quy trình CHECK ACCOUNT</w:t>
      </w:r>
    </w:p>
    <w:p w:rsidR="0007768E" w:rsidRDefault="0007768E" w:rsidP="0007768E">
      <w:pPr>
        <w:rPr>
          <w:lang w:eastAsia="en-GB"/>
        </w:rPr>
      </w:pPr>
    </w:p>
    <w:p w:rsidR="0007768E" w:rsidRDefault="0007768E" w:rsidP="0007768E">
      <w:pPr>
        <w:jc w:val="center"/>
        <w:rPr>
          <w:del w:id="76" w:author="Tamjindo" w:date="2016-12-17T10:35:00Z"/>
        </w:rPr>
      </w:pPr>
      <w:del w:id="77" w:author="Tamjindo" w:date="2016-12-17T10:35:00Z">
        <w:r>
          <w:object w:dxaOrig="5455" w:dyaOrig="2845" w14:anchorId="78675ADE">
            <v:shape id="_x0000_i1056" type="#_x0000_t75" style="width:273.75pt;height:141.3pt" o:ole="">
              <v:imagedata r:id="rId58" o:title=""/>
            </v:shape>
            <o:OLEObject Type="Embed" ProgID="Visio.Drawing.11" ShapeID="_x0000_i1056" DrawAspect="Content" ObjectID="_1543479030" r:id="rId59"/>
          </w:object>
        </w:r>
      </w:del>
    </w:p>
    <w:p w:rsidR="0007768E" w:rsidRDefault="0007768E" w:rsidP="0007768E">
      <w:pPr>
        <w:jc w:val="center"/>
        <w:rPr>
          <w:ins w:id="78" w:author="Tamjindo" w:date="2016-12-17T10:35:00Z"/>
        </w:rPr>
      </w:pPr>
      <w:ins w:id="79" w:author="Tamjindo" w:date="2016-12-17T10:35:00Z">
        <w:r>
          <w:object w:dxaOrig="5455" w:dyaOrig="2845">
            <v:shape id="_x0000_i1057" type="#_x0000_t75" style="width:273.75pt;height:141.3pt" o:ole="">
              <v:imagedata r:id="rId58" o:title=""/>
            </v:shape>
            <o:OLEObject Type="Embed" ProgID="Visio.Drawing.11" ShapeID="_x0000_i1057" DrawAspect="Content" ObjectID="_1543479031" r:id="rId60"/>
          </w:object>
        </w:r>
      </w:ins>
    </w:p>
    <w:p w:rsidR="0007768E" w:rsidRDefault="0007768E" w:rsidP="0007768E">
      <w:pPr>
        <w:rPr>
          <w:lang w:eastAsia="en-GB"/>
        </w:rPr>
      </w:pP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lastRenderedPageBreak/>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Default="0007768E" w:rsidP="0007768E">
      <w:pPr>
        <w:rPr>
          <w:i/>
          <w:sz w:val="24"/>
          <w:lang w:eastAsia="en-GB"/>
        </w:rPr>
      </w:pPr>
      <w:r w:rsidRPr="002C3B16">
        <w:rPr>
          <w:i/>
          <w:sz w:val="24"/>
          <w:lang w:eastAsia="en-GB"/>
        </w:rPr>
        <w:t xml:space="preserve">- </w:t>
      </w:r>
      <w:r>
        <w:rPr>
          <w:i/>
          <w:sz w:val="24"/>
          <w:lang w:eastAsia="en-GB"/>
        </w:rPr>
        <w:t>Bản chất của thủ tục này là gửi đi một chuỗi mã (như *102#*103#) để kiểm tra tiền và dung lượng còn lại trong tài khoản. Khi Module nhận được sẽ gửi trực tiếp chuỗi mã này để kiểm tra tài khoản. Khi kiểm tra xong sẽ forward bản tin này về Server.</w:t>
      </w:r>
    </w:p>
    <w:p w:rsidR="0007768E" w:rsidRDefault="0007768E" w:rsidP="0007768E">
      <w:pPr>
        <w:rPr>
          <w:i/>
          <w:sz w:val="24"/>
          <w:lang w:eastAsia="en-GB"/>
        </w:rPr>
      </w:pPr>
    </w:p>
    <w:p w:rsidR="0007768E" w:rsidRPr="00F10DEF" w:rsidRDefault="0007768E" w:rsidP="0007768E">
      <w:pPr>
        <w:pStyle w:val="Heading3"/>
      </w:pPr>
      <w:r>
        <w:t>19.</w:t>
      </w:r>
      <w:r w:rsidRPr="00F10DEF">
        <w:t xml:space="preserve"> Quy trình reset password</w:t>
      </w:r>
    </w:p>
    <w:p w:rsidR="0007768E" w:rsidRDefault="0007768E" w:rsidP="0007768E">
      <w:pPr>
        <w:rPr>
          <w:lang w:eastAsia="en-GB"/>
        </w:rPr>
      </w:pPr>
    </w:p>
    <w:p w:rsidR="0007768E" w:rsidRDefault="0007768E" w:rsidP="0007768E">
      <w:pPr>
        <w:jc w:val="center"/>
        <w:rPr>
          <w:del w:id="80" w:author="Tamjindo" w:date="2016-12-17T10:35:00Z"/>
        </w:rPr>
      </w:pPr>
      <w:del w:id="81" w:author="Tamjindo" w:date="2016-12-17T10:35:00Z">
        <w:r>
          <w:object w:dxaOrig="5455" w:dyaOrig="2844" w14:anchorId="5607D6CD">
            <v:shape id="_x0000_i1058" type="#_x0000_t75" style="width:273.75pt;height:141.3pt" o:ole="">
              <v:imagedata r:id="rId61" o:title=""/>
            </v:shape>
            <o:OLEObject Type="Embed" ProgID="Visio.Drawing.11" ShapeID="_x0000_i1058" DrawAspect="Content" ObjectID="_1543479032" r:id="rId62"/>
          </w:object>
        </w:r>
      </w:del>
    </w:p>
    <w:p w:rsidR="0007768E" w:rsidRDefault="0007768E" w:rsidP="0007768E">
      <w:pPr>
        <w:jc w:val="center"/>
        <w:rPr>
          <w:ins w:id="82" w:author="Tamjindo" w:date="2016-12-17T10:35:00Z"/>
        </w:rPr>
      </w:pPr>
      <w:ins w:id="83" w:author="Tamjindo" w:date="2016-12-17T10:35:00Z">
        <w:r>
          <w:object w:dxaOrig="5455" w:dyaOrig="2844">
            <v:shape id="_x0000_i1059" type="#_x0000_t75" style="width:273.75pt;height:141.3pt" o:ole="">
              <v:imagedata r:id="rId61" o:title=""/>
            </v:shape>
            <o:OLEObject Type="Embed" ProgID="Visio.Drawing.11" ShapeID="_x0000_i1059" DrawAspect="Content" ObjectID="_1543479033" r:id="rId63"/>
          </w:object>
        </w:r>
      </w:ins>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Khi cần cài đặt lại password của Module thì người quản lý sẽ thông qua Server thực hiện quy trình này</w:t>
      </w:r>
      <w:r w:rsidRPr="002C3B16">
        <w:rPr>
          <w:i/>
          <w:sz w:val="24"/>
          <w:lang w:eastAsia="en-GB"/>
        </w:rPr>
        <w:t>.</w:t>
      </w:r>
      <w:r>
        <w:rPr>
          <w:i/>
          <w:sz w:val="24"/>
          <w:lang w:eastAsia="en-GB"/>
        </w:rPr>
        <w:t xml:space="preserve"> Khi Module nhận được bản tin yêu cầu reset thì sẽ reset lại thành password chuẩn là 123456.</w:t>
      </w:r>
      <w:r w:rsidRPr="002C3B16">
        <w:rPr>
          <w:i/>
          <w:sz w:val="24"/>
          <w:lang w:eastAsia="en-GB"/>
        </w:rPr>
        <w:t xml:space="preserve">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4E126E" w:rsidRDefault="0007768E" w:rsidP="0007768E">
      <w:pPr>
        <w:rPr>
          <w:lang w:eastAsia="en-GB"/>
        </w:rPr>
      </w:pPr>
    </w:p>
    <w:p w:rsidR="0007768E" w:rsidRDefault="0007768E" w:rsidP="0007768E">
      <w:pPr>
        <w:pStyle w:val="Heading3"/>
      </w:pPr>
      <w:r>
        <w:t>20.</w:t>
      </w:r>
      <w:r w:rsidRPr="007C1EC2">
        <w:t xml:space="preserve"> Quy trình HARD EMERGENCY STOP</w:t>
      </w:r>
    </w:p>
    <w:p w:rsidR="0007768E" w:rsidRDefault="0007768E" w:rsidP="0007768E">
      <w:pPr>
        <w:rPr>
          <w:lang w:eastAsia="en-GB"/>
        </w:rPr>
      </w:pPr>
      <w:r>
        <w:rPr>
          <w:lang w:eastAsia="en-GB"/>
        </w:rPr>
        <w:t>- Quy trình được kích hoạt khi nút Emergency Stop ở tủ điện Module được kích hoạt.</w:t>
      </w:r>
    </w:p>
    <w:p w:rsidR="0007768E" w:rsidRDefault="0007768E" w:rsidP="0007768E">
      <w:pPr>
        <w:rPr>
          <w:lang w:eastAsia="en-GB"/>
        </w:rPr>
      </w:pPr>
    </w:p>
    <w:p w:rsidR="0007768E" w:rsidRDefault="0007768E" w:rsidP="0007768E">
      <w:pPr>
        <w:jc w:val="center"/>
        <w:rPr>
          <w:del w:id="84" w:author="Tamjindo" w:date="2016-12-17T10:35:00Z"/>
          <w:lang w:eastAsia="en-GB"/>
        </w:rPr>
      </w:pPr>
      <w:del w:id="85" w:author="Tamjindo" w:date="2016-12-17T10:35:00Z">
        <w:r>
          <w:object w:dxaOrig="11271" w:dyaOrig="4583" w14:anchorId="74F3CE3C">
            <v:shape id="_x0000_i1060" type="#_x0000_t75" style="width:453.75pt;height:183.4pt" o:ole="">
              <v:imagedata r:id="rId64" o:title=""/>
            </v:shape>
            <o:OLEObject Type="Embed" ProgID="Visio.Drawing.11" ShapeID="_x0000_i1060" DrawAspect="Content" ObjectID="_1543479034" r:id="rId65"/>
          </w:object>
        </w:r>
      </w:del>
    </w:p>
    <w:p w:rsidR="0007768E" w:rsidRDefault="0007768E" w:rsidP="0007768E">
      <w:pPr>
        <w:jc w:val="center"/>
        <w:rPr>
          <w:ins w:id="86" w:author="Tamjindo" w:date="2016-12-17T10:35:00Z"/>
          <w:lang w:eastAsia="en-GB"/>
        </w:rPr>
      </w:pPr>
      <w:ins w:id="87" w:author="Tamjindo" w:date="2016-12-17T10:35:00Z">
        <w:r>
          <w:object w:dxaOrig="11271" w:dyaOrig="4583">
            <v:shape id="_x0000_i1061" type="#_x0000_t75" style="width:453.75pt;height:183.4pt" o:ole="">
              <v:imagedata r:id="rId64" o:title=""/>
            </v:shape>
            <o:OLEObject Type="Embed" ProgID="Visio.Drawing.11" ShapeID="_x0000_i1061" DrawAspect="Content" ObjectID="_1543479035" r:id="rId66"/>
          </w:object>
        </w:r>
      </w:ins>
    </w:p>
    <w:p w:rsidR="0007768E" w:rsidRDefault="0007768E" w:rsidP="0007768E">
      <w:pPr>
        <w:jc w:val="center"/>
        <w:rPr>
          <w:lang w:eastAsia="en-GB"/>
        </w:rPr>
      </w:pPr>
    </w:p>
    <w:p w:rsidR="0007768E" w:rsidRDefault="0007768E" w:rsidP="0007768E">
      <w:pPr>
        <w:jc w:val="center"/>
        <w:rPr>
          <w:lang w:eastAsia="en-GB"/>
        </w:rPr>
      </w:pPr>
    </w:p>
    <w:p w:rsidR="0007768E" w:rsidRPr="007C1EC2" w:rsidRDefault="0007768E" w:rsidP="0007768E">
      <w:pPr>
        <w:pStyle w:val="Heading3"/>
      </w:pPr>
      <w:r>
        <w:lastRenderedPageBreak/>
        <w:t>21.</w:t>
      </w:r>
      <w:r w:rsidRPr="007C1EC2">
        <w:t xml:space="preserve"> Quy trình SOFT EMERGENCY STOP</w:t>
      </w:r>
    </w:p>
    <w:p w:rsidR="0007768E" w:rsidRDefault="0007768E" w:rsidP="0007768E">
      <w:pPr>
        <w:rPr>
          <w:lang w:eastAsia="en-GB"/>
        </w:rPr>
      </w:pPr>
      <w:r>
        <w:rPr>
          <w:lang w:eastAsia="en-GB"/>
        </w:rPr>
        <w:t>- Quy trình được kích hoạt khi nút Emergency Stop mềm trên webserver được kích hoạt.</w:t>
      </w:r>
    </w:p>
    <w:p w:rsidR="0007768E" w:rsidRDefault="0007768E" w:rsidP="0007768E">
      <w:pPr>
        <w:rPr>
          <w:lang w:eastAsia="en-GB"/>
        </w:rPr>
      </w:pPr>
    </w:p>
    <w:p w:rsidR="0007768E" w:rsidRDefault="0007768E" w:rsidP="0007768E">
      <w:pPr>
        <w:jc w:val="center"/>
        <w:rPr>
          <w:del w:id="88" w:author="Tamjindo" w:date="2016-12-17T10:35:00Z"/>
        </w:rPr>
      </w:pPr>
      <w:del w:id="89" w:author="Tamjindo" w:date="2016-12-17T10:35:00Z">
        <w:r>
          <w:object w:dxaOrig="11271" w:dyaOrig="4614" w14:anchorId="388EC933">
            <v:shape id="_x0000_i1062" type="#_x0000_t75" style="width:453.75pt;height:186.1pt" o:ole="">
              <v:imagedata r:id="rId67" o:title=""/>
            </v:shape>
            <o:OLEObject Type="Embed" ProgID="Visio.Drawing.11" ShapeID="_x0000_i1062" DrawAspect="Content" ObjectID="_1543479036" r:id="rId68"/>
          </w:object>
        </w:r>
      </w:del>
    </w:p>
    <w:p w:rsidR="0007768E" w:rsidRDefault="0007768E" w:rsidP="0007768E">
      <w:pPr>
        <w:jc w:val="center"/>
        <w:rPr>
          <w:ins w:id="90" w:author="Tamjindo" w:date="2016-12-17T10:35:00Z"/>
        </w:rPr>
      </w:pPr>
      <w:ins w:id="91" w:author="Tamjindo" w:date="2016-12-17T10:35:00Z">
        <w:r>
          <w:object w:dxaOrig="11271" w:dyaOrig="4614">
            <v:shape id="_x0000_i1063" type="#_x0000_t75" style="width:453.75pt;height:186.1pt" o:ole="">
              <v:imagedata r:id="rId67" o:title=""/>
            </v:shape>
            <o:OLEObject Type="Embed" ProgID="Visio.Drawing.11" ShapeID="_x0000_i1063" DrawAspect="Content" ObjectID="_1543479037" r:id="rId69"/>
          </w:object>
        </w:r>
      </w:ins>
    </w:p>
    <w:p w:rsidR="0007768E" w:rsidRDefault="0007768E" w:rsidP="0007768E">
      <w:pPr>
        <w:jc w:val="center"/>
      </w:pPr>
    </w:p>
    <w:p w:rsidR="0007768E" w:rsidRDefault="0007768E" w:rsidP="0007768E">
      <w:pPr>
        <w:pStyle w:val="Heading3"/>
        <w:shd w:val="clear" w:color="auto" w:fill="FABF8F" w:themeFill="accent6" w:themeFillTint="99"/>
      </w:pPr>
      <w:r>
        <w:t>21.</w:t>
      </w:r>
      <w:r w:rsidRPr="007C1EC2">
        <w:t xml:space="preserve"> Quy trình </w:t>
      </w:r>
      <w:r>
        <w:t>NEW MODULE NOTIFY</w:t>
      </w:r>
    </w:p>
    <w:p w:rsidR="0007768E" w:rsidRDefault="0007768E" w:rsidP="0007768E">
      <w:pPr>
        <w:shd w:val="clear" w:color="auto" w:fill="FABF8F" w:themeFill="accent6" w:themeFillTint="99"/>
        <w:rPr>
          <w:lang w:eastAsia="en-GB"/>
        </w:rPr>
      </w:pPr>
      <w:r>
        <w:rPr>
          <w:lang w:eastAsia="en-GB"/>
        </w:rPr>
        <w:t>- Quy trình được kíck hoạt khi một Module mới kết nối thành công với Server.</w:t>
      </w:r>
    </w:p>
    <w:p w:rsidR="0007768E" w:rsidRPr="00223EB1" w:rsidRDefault="0007768E" w:rsidP="0007768E">
      <w:pPr>
        <w:shd w:val="clear" w:color="auto" w:fill="FABF8F" w:themeFill="accent6" w:themeFillTint="99"/>
        <w:rPr>
          <w:lang w:eastAsia="en-GB"/>
        </w:rPr>
      </w:pPr>
    </w:p>
    <w:p w:rsidR="0007768E" w:rsidRPr="00197EF4" w:rsidRDefault="0007768E" w:rsidP="0007768E">
      <w:pPr>
        <w:shd w:val="clear" w:color="auto" w:fill="FABF8F" w:themeFill="accent6" w:themeFillTint="99"/>
        <w:jc w:val="center"/>
        <w:rPr>
          <w:del w:id="92" w:author="Tamjindo" w:date="2016-12-17T10:35:00Z"/>
          <w:lang w:eastAsia="en-GB"/>
        </w:rPr>
      </w:pPr>
      <w:del w:id="93" w:author="Tamjindo" w:date="2016-12-17T10:35:00Z">
        <w:r>
          <w:object w:dxaOrig="5455" w:dyaOrig="2845" w14:anchorId="46F510FB">
            <v:shape id="_x0000_i1064" type="#_x0000_t75" style="width:273.75pt;height:141.3pt" o:ole="">
              <v:imagedata r:id="rId70" o:title=""/>
            </v:shape>
            <o:OLEObject Type="Embed" ProgID="Visio.Drawing.11" ShapeID="_x0000_i1064" DrawAspect="Content" ObjectID="_1543479038" r:id="rId71"/>
          </w:object>
        </w:r>
      </w:del>
    </w:p>
    <w:p w:rsidR="0007768E" w:rsidRPr="00197EF4" w:rsidRDefault="0007768E" w:rsidP="0007768E">
      <w:pPr>
        <w:shd w:val="clear" w:color="auto" w:fill="FABF8F" w:themeFill="accent6" w:themeFillTint="99"/>
        <w:jc w:val="center"/>
        <w:rPr>
          <w:ins w:id="94" w:author="Tamjindo" w:date="2016-12-17T10:35:00Z"/>
          <w:lang w:eastAsia="en-GB"/>
        </w:rPr>
      </w:pPr>
      <w:ins w:id="95" w:author="Tamjindo" w:date="2016-12-17T10:35:00Z">
        <w:r>
          <w:object w:dxaOrig="5455" w:dyaOrig="2845">
            <v:shape id="_x0000_i1065" type="#_x0000_t75" style="width:273.75pt;height:141.3pt" o:ole="">
              <v:imagedata r:id="rId70" o:title=""/>
            </v:shape>
            <o:OLEObject Type="Embed" ProgID="Visio.Drawing.11" ShapeID="_x0000_i1065" DrawAspect="Content" ObjectID="_1543479039" r:id="rId72"/>
          </w:object>
        </w:r>
      </w:ins>
    </w:p>
    <w:p w:rsidR="0007768E" w:rsidRPr="0007768E" w:rsidRDefault="0007768E" w:rsidP="0007768E">
      <w:pPr>
        <w:rPr>
          <w:lang w:val="fr-FR" w:eastAsia="en-GB"/>
        </w:rPr>
      </w:pPr>
    </w:p>
    <w:sectPr w:rsidR="0007768E" w:rsidRPr="0007768E" w:rsidSect="00481838">
      <w:headerReference w:type="default" r:id="rId73"/>
      <w:footerReference w:type="default" r:id="rId74"/>
      <w:pgSz w:w="11907" w:h="16840" w:code="9"/>
      <w:pgMar w:top="851" w:right="1134" w:bottom="851" w:left="1701" w:header="851" w:footer="794"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8C3" w:rsidRDefault="004C68C3">
      <w:r>
        <w:separator/>
      </w:r>
    </w:p>
  </w:endnote>
  <w:endnote w:type="continuationSeparator" w:id="0">
    <w:p w:rsidR="004C68C3" w:rsidRDefault="004C68C3">
      <w:r>
        <w:continuationSeparator/>
      </w:r>
    </w:p>
  </w:endnote>
  <w:endnote w:type="continuationNotice" w:id="1">
    <w:p w:rsidR="004C68C3" w:rsidRDefault="004C68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61002A87" w:usb1="80000000" w:usb2="00000008"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ED4" w:rsidRDefault="00A91ED4" w:rsidP="00C774AF">
    <w:pPr>
      <w:pStyle w:val="Footer"/>
      <w:jc w:val="right"/>
    </w:pPr>
    <w:r w:rsidRPr="00732E38">
      <w:rPr>
        <w:rStyle w:val="PageNumber"/>
        <w:rFonts w:cs="VNI-Times"/>
      </w:rPr>
      <w:tab/>
    </w:r>
    <w:r>
      <w:tab/>
      <w:t xml:space="preserve">- </w:t>
    </w:r>
    <w:r>
      <w:fldChar w:fldCharType="begin"/>
    </w:r>
    <w:r>
      <w:instrText xml:space="preserve"> PAGE </w:instrText>
    </w:r>
    <w:r>
      <w:fldChar w:fldCharType="separate"/>
    </w:r>
    <w:r w:rsidR="0064312B">
      <w:rPr>
        <w:noProof/>
      </w:rPr>
      <w:t>23</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8C3" w:rsidRDefault="004C68C3">
      <w:r>
        <w:separator/>
      </w:r>
    </w:p>
  </w:footnote>
  <w:footnote w:type="continuationSeparator" w:id="0">
    <w:p w:rsidR="004C68C3" w:rsidRDefault="004C68C3">
      <w:r>
        <w:continuationSeparator/>
      </w:r>
    </w:p>
  </w:footnote>
  <w:footnote w:type="continuationNotice" w:id="1">
    <w:p w:rsidR="004C68C3" w:rsidRDefault="004C68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2F7" w:rsidRDefault="003F22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497E"/>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8A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516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2494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735B"/>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1D8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05C6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D723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D40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EB2"/>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A325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E749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1346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305E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BB5F3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05678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D62A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B12F8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76608"/>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911C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FE7C3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EB586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827BB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02640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071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7742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051F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502C9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E254C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56452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E228F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BE2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9D459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7E6B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BB143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8434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0F7FD7"/>
    <w:multiLevelType w:val="hybridMultilevel"/>
    <w:tmpl w:val="7258F538"/>
    <w:lvl w:ilvl="0" w:tplc="EA9E5694">
      <w:start w:val="1"/>
      <w:numFmt w:val="decimal"/>
      <w:lvlText w:val="%1)"/>
      <w:lvlJc w:val="left"/>
      <w:pPr>
        <w:ind w:left="720" w:hanging="360"/>
      </w:pPr>
      <w:rPr>
        <w:rFonts w:ascii="Times New Roman" w:hAnsi="Times New Roman" w:cs="Times New Roman" w:hint="default"/>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DEF0D6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1"/>
  </w:num>
  <w:num w:numId="4">
    <w:abstractNumId w:val="24"/>
  </w:num>
  <w:num w:numId="5">
    <w:abstractNumId w:val="2"/>
  </w:num>
  <w:num w:numId="6">
    <w:abstractNumId w:val="1"/>
  </w:num>
  <w:num w:numId="7">
    <w:abstractNumId w:val="30"/>
  </w:num>
  <w:num w:numId="8">
    <w:abstractNumId w:val="28"/>
  </w:num>
  <w:num w:numId="9">
    <w:abstractNumId w:val="10"/>
  </w:num>
  <w:num w:numId="10">
    <w:abstractNumId w:val="23"/>
  </w:num>
  <w:num w:numId="11">
    <w:abstractNumId w:val="3"/>
  </w:num>
  <w:num w:numId="12">
    <w:abstractNumId w:val="34"/>
  </w:num>
  <w:num w:numId="13">
    <w:abstractNumId w:val="15"/>
  </w:num>
  <w:num w:numId="14">
    <w:abstractNumId w:val="13"/>
  </w:num>
  <w:num w:numId="15">
    <w:abstractNumId w:val="37"/>
  </w:num>
  <w:num w:numId="16">
    <w:abstractNumId w:val="8"/>
  </w:num>
  <w:num w:numId="17">
    <w:abstractNumId w:val="21"/>
  </w:num>
  <w:num w:numId="18">
    <w:abstractNumId w:val="35"/>
  </w:num>
  <w:num w:numId="19">
    <w:abstractNumId w:val="12"/>
  </w:num>
  <w:num w:numId="20">
    <w:abstractNumId w:val="0"/>
  </w:num>
  <w:num w:numId="21">
    <w:abstractNumId w:val="32"/>
  </w:num>
  <w:num w:numId="22">
    <w:abstractNumId w:val="31"/>
  </w:num>
  <w:num w:numId="23">
    <w:abstractNumId w:val="29"/>
  </w:num>
  <w:num w:numId="24">
    <w:abstractNumId w:val="18"/>
  </w:num>
  <w:num w:numId="25">
    <w:abstractNumId w:val="20"/>
  </w:num>
  <w:num w:numId="26">
    <w:abstractNumId w:val="25"/>
  </w:num>
  <w:num w:numId="27">
    <w:abstractNumId w:val="6"/>
  </w:num>
  <w:num w:numId="28">
    <w:abstractNumId w:val="19"/>
  </w:num>
  <w:num w:numId="29">
    <w:abstractNumId w:val="4"/>
  </w:num>
  <w:num w:numId="30">
    <w:abstractNumId w:val="9"/>
  </w:num>
  <w:num w:numId="31">
    <w:abstractNumId w:val="22"/>
  </w:num>
  <w:num w:numId="32">
    <w:abstractNumId w:val="14"/>
  </w:num>
  <w:num w:numId="33">
    <w:abstractNumId w:val="7"/>
  </w:num>
  <w:num w:numId="34">
    <w:abstractNumId w:val="33"/>
  </w:num>
  <w:num w:numId="35">
    <w:abstractNumId w:val="27"/>
  </w:num>
  <w:num w:numId="36">
    <w:abstractNumId w:val="17"/>
  </w:num>
  <w:num w:numId="37">
    <w:abstractNumId w:val="36"/>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81"/>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AF"/>
    <w:rsid w:val="00000D93"/>
    <w:rsid w:val="00004177"/>
    <w:rsid w:val="00004B01"/>
    <w:rsid w:val="00005DAD"/>
    <w:rsid w:val="000077E7"/>
    <w:rsid w:val="00007BAE"/>
    <w:rsid w:val="00011260"/>
    <w:rsid w:val="0001202E"/>
    <w:rsid w:val="00012655"/>
    <w:rsid w:val="00015F60"/>
    <w:rsid w:val="000169FC"/>
    <w:rsid w:val="000173C3"/>
    <w:rsid w:val="0002108E"/>
    <w:rsid w:val="00022517"/>
    <w:rsid w:val="00024FCD"/>
    <w:rsid w:val="00026111"/>
    <w:rsid w:val="000267E3"/>
    <w:rsid w:val="0003309F"/>
    <w:rsid w:val="00034425"/>
    <w:rsid w:val="000349AD"/>
    <w:rsid w:val="00040B9F"/>
    <w:rsid w:val="00041D73"/>
    <w:rsid w:val="00044070"/>
    <w:rsid w:val="00045531"/>
    <w:rsid w:val="00045889"/>
    <w:rsid w:val="000467E1"/>
    <w:rsid w:val="00046FA0"/>
    <w:rsid w:val="00047230"/>
    <w:rsid w:val="0004740C"/>
    <w:rsid w:val="00050F10"/>
    <w:rsid w:val="0005134C"/>
    <w:rsid w:val="000535BD"/>
    <w:rsid w:val="00054A55"/>
    <w:rsid w:val="00055EB2"/>
    <w:rsid w:val="0005786F"/>
    <w:rsid w:val="0006320B"/>
    <w:rsid w:val="000649D7"/>
    <w:rsid w:val="000654CF"/>
    <w:rsid w:val="00065B88"/>
    <w:rsid w:val="00067314"/>
    <w:rsid w:val="00067F9F"/>
    <w:rsid w:val="000714F7"/>
    <w:rsid w:val="0007199B"/>
    <w:rsid w:val="000742FB"/>
    <w:rsid w:val="00074422"/>
    <w:rsid w:val="0007480E"/>
    <w:rsid w:val="00074CD4"/>
    <w:rsid w:val="00075E1C"/>
    <w:rsid w:val="00076B21"/>
    <w:rsid w:val="00076B41"/>
    <w:rsid w:val="0007768E"/>
    <w:rsid w:val="00077EAD"/>
    <w:rsid w:val="00080122"/>
    <w:rsid w:val="00080F53"/>
    <w:rsid w:val="00082287"/>
    <w:rsid w:val="00083C4F"/>
    <w:rsid w:val="0008620D"/>
    <w:rsid w:val="00087E82"/>
    <w:rsid w:val="000905D9"/>
    <w:rsid w:val="0009062E"/>
    <w:rsid w:val="00090E44"/>
    <w:rsid w:val="00093B5A"/>
    <w:rsid w:val="000973FC"/>
    <w:rsid w:val="00097596"/>
    <w:rsid w:val="00097E45"/>
    <w:rsid w:val="000A145C"/>
    <w:rsid w:val="000A2BDD"/>
    <w:rsid w:val="000A63D2"/>
    <w:rsid w:val="000A6C73"/>
    <w:rsid w:val="000A72AE"/>
    <w:rsid w:val="000A7607"/>
    <w:rsid w:val="000A7CDF"/>
    <w:rsid w:val="000B0DB6"/>
    <w:rsid w:val="000B25C6"/>
    <w:rsid w:val="000B2B97"/>
    <w:rsid w:val="000B3987"/>
    <w:rsid w:val="000B4C66"/>
    <w:rsid w:val="000B5B49"/>
    <w:rsid w:val="000B6871"/>
    <w:rsid w:val="000B73D7"/>
    <w:rsid w:val="000B747A"/>
    <w:rsid w:val="000C1394"/>
    <w:rsid w:val="000C2340"/>
    <w:rsid w:val="000C24BB"/>
    <w:rsid w:val="000C59D4"/>
    <w:rsid w:val="000D0694"/>
    <w:rsid w:val="000D0F4D"/>
    <w:rsid w:val="000D345A"/>
    <w:rsid w:val="000D390A"/>
    <w:rsid w:val="000D4525"/>
    <w:rsid w:val="000D4FC6"/>
    <w:rsid w:val="000D7089"/>
    <w:rsid w:val="000E0D5E"/>
    <w:rsid w:val="000E30D2"/>
    <w:rsid w:val="000E34D3"/>
    <w:rsid w:val="000E5E4B"/>
    <w:rsid w:val="000E6A3B"/>
    <w:rsid w:val="000F16F7"/>
    <w:rsid w:val="000F1911"/>
    <w:rsid w:val="000F2AFC"/>
    <w:rsid w:val="000F3257"/>
    <w:rsid w:val="000F32B7"/>
    <w:rsid w:val="000F5841"/>
    <w:rsid w:val="000F5FB9"/>
    <w:rsid w:val="000F6E77"/>
    <w:rsid w:val="00102003"/>
    <w:rsid w:val="0010421A"/>
    <w:rsid w:val="00104DAC"/>
    <w:rsid w:val="00106851"/>
    <w:rsid w:val="001069CC"/>
    <w:rsid w:val="00110784"/>
    <w:rsid w:val="00110CC4"/>
    <w:rsid w:val="00110D17"/>
    <w:rsid w:val="0011198B"/>
    <w:rsid w:val="00111DBC"/>
    <w:rsid w:val="001130A5"/>
    <w:rsid w:val="00113473"/>
    <w:rsid w:val="001138D3"/>
    <w:rsid w:val="00113DEA"/>
    <w:rsid w:val="00114ED1"/>
    <w:rsid w:val="00115A93"/>
    <w:rsid w:val="00120C94"/>
    <w:rsid w:val="0012105E"/>
    <w:rsid w:val="0012365C"/>
    <w:rsid w:val="00124282"/>
    <w:rsid w:val="0012464A"/>
    <w:rsid w:val="00126F5C"/>
    <w:rsid w:val="0013109B"/>
    <w:rsid w:val="00132091"/>
    <w:rsid w:val="00132271"/>
    <w:rsid w:val="00133599"/>
    <w:rsid w:val="00135988"/>
    <w:rsid w:val="00136F61"/>
    <w:rsid w:val="00137504"/>
    <w:rsid w:val="00137F73"/>
    <w:rsid w:val="00140439"/>
    <w:rsid w:val="00141CFD"/>
    <w:rsid w:val="001426C3"/>
    <w:rsid w:val="0014338B"/>
    <w:rsid w:val="00143DE2"/>
    <w:rsid w:val="00145F4E"/>
    <w:rsid w:val="00146935"/>
    <w:rsid w:val="00146D3A"/>
    <w:rsid w:val="001472C3"/>
    <w:rsid w:val="00147A93"/>
    <w:rsid w:val="001506B1"/>
    <w:rsid w:val="00150DDD"/>
    <w:rsid w:val="00151281"/>
    <w:rsid w:val="00153091"/>
    <w:rsid w:val="0015350D"/>
    <w:rsid w:val="00157321"/>
    <w:rsid w:val="0015787E"/>
    <w:rsid w:val="00160683"/>
    <w:rsid w:val="00162ECA"/>
    <w:rsid w:val="00164375"/>
    <w:rsid w:val="00164E64"/>
    <w:rsid w:val="00164EF9"/>
    <w:rsid w:val="00165046"/>
    <w:rsid w:val="001702D3"/>
    <w:rsid w:val="00170D45"/>
    <w:rsid w:val="00174CA7"/>
    <w:rsid w:val="00174F9A"/>
    <w:rsid w:val="001756FC"/>
    <w:rsid w:val="0017592C"/>
    <w:rsid w:val="00175F20"/>
    <w:rsid w:val="001763A0"/>
    <w:rsid w:val="00177DA6"/>
    <w:rsid w:val="00180147"/>
    <w:rsid w:val="00181367"/>
    <w:rsid w:val="00181D9F"/>
    <w:rsid w:val="00181E7A"/>
    <w:rsid w:val="00184215"/>
    <w:rsid w:val="00184781"/>
    <w:rsid w:val="00185163"/>
    <w:rsid w:val="001868D2"/>
    <w:rsid w:val="00186CDC"/>
    <w:rsid w:val="00186FEB"/>
    <w:rsid w:val="00187533"/>
    <w:rsid w:val="0018763A"/>
    <w:rsid w:val="00190815"/>
    <w:rsid w:val="001913DB"/>
    <w:rsid w:val="00196354"/>
    <w:rsid w:val="00197EF4"/>
    <w:rsid w:val="001A7A49"/>
    <w:rsid w:val="001B02CD"/>
    <w:rsid w:val="001B1F35"/>
    <w:rsid w:val="001B417F"/>
    <w:rsid w:val="001B442C"/>
    <w:rsid w:val="001B63DD"/>
    <w:rsid w:val="001B68AA"/>
    <w:rsid w:val="001C16FA"/>
    <w:rsid w:val="001C235E"/>
    <w:rsid w:val="001C2A8B"/>
    <w:rsid w:val="001C3465"/>
    <w:rsid w:val="001C5E89"/>
    <w:rsid w:val="001C76C3"/>
    <w:rsid w:val="001D1571"/>
    <w:rsid w:val="001D1DDD"/>
    <w:rsid w:val="001D2F57"/>
    <w:rsid w:val="001D42AD"/>
    <w:rsid w:val="001D4EFB"/>
    <w:rsid w:val="001D522D"/>
    <w:rsid w:val="001D62CD"/>
    <w:rsid w:val="001D7196"/>
    <w:rsid w:val="001D7555"/>
    <w:rsid w:val="001E0F5B"/>
    <w:rsid w:val="001E34FC"/>
    <w:rsid w:val="001E3EFB"/>
    <w:rsid w:val="001E7BF9"/>
    <w:rsid w:val="001F1430"/>
    <w:rsid w:val="001F23C7"/>
    <w:rsid w:val="001F4BD4"/>
    <w:rsid w:val="001F506A"/>
    <w:rsid w:val="001F5D6D"/>
    <w:rsid w:val="001F66D2"/>
    <w:rsid w:val="001F68C6"/>
    <w:rsid w:val="001F6C8B"/>
    <w:rsid w:val="00201A53"/>
    <w:rsid w:val="00202240"/>
    <w:rsid w:val="00203B2C"/>
    <w:rsid w:val="00205509"/>
    <w:rsid w:val="00206BE0"/>
    <w:rsid w:val="00207E86"/>
    <w:rsid w:val="002119AF"/>
    <w:rsid w:val="00211B33"/>
    <w:rsid w:val="00211F78"/>
    <w:rsid w:val="002166FE"/>
    <w:rsid w:val="002176C9"/>
    <w:rsid w:val="0022181B"/>
    <w:rsid w:val="00221BC0"/>
    <w:rsid w:val="00221C6D"/>
    <w:rsid w:val="002225A7"/>
    <w:rsid w:val="002226EA"/>
    <w:rsid w:val="002231F8"/>
    <w:rsid w:val="00223E82"/>
    <w:rsid w:val="00224DE4"/>
    <w:rsid w:val="002300C3"/>
    <w:rsid w:val="00230AE5"/>
    <w:rsid w:val="00231195"/>
    <w:rsid w:val="0023207A"/>
    <w:rsid w:val="00232796"/>
    <w:rsid w:val="00233A18"/>
    <w:rsid w:val="0023497E"/>
    <w:rsid w:val="00237573"/>
    <w:rsid w:val="00240D8C"/>
    <w:rsid w:val="00241539"/>
    <w:rsid w:val="002439B9"/>
    <w:rsid w:val="00243F36"/>
    <w:rsid w:val="002444D2"/>
    <w:rsid w:val="002471FE"/>
    <w:rsid w:val="0024763A"/>
    <w:rsid w:val="00252D7E"/>
    <w:rsid w:val="00252DBD"/>
    <w:rsid w:val="00262743"/>
    <w:rsid w:val="00264CE2"/>
    <w:rsid w:val="0026524E"/>
    <w:rsid w:val="0026542C"/>
    <w:rsid w:val="0026737A"/>
    <w:rsid w:val="00270119"/>
    <w:rsid w:val="0027056F"/>
    <w:rsid w:val="00270736"/>
    <w:rsid w:val="002719BE"/>
    <w:rsid w:val="002729B1"/>
    <w:rsid w:val="002748AC"/>
    <w:rsid w:val="002750A7"/>
    <w:rsid w:val="00275EF0"/>
    <w:rsid w:val="00277FD3"/>
    <w:rsid w:val="002803E4"/>
    <w:rsid w:val="002833E1"/>
    <w:rsid w:val="0028360C"/>
    <w:rsid w:val="0028474F"/>
    <w:rsid w:val="002849AC"/>
    <w:rsid w:val="0028555C"/>
    <w:rsid w:val="00286D90"/>
    <w:rsid w:val="0028745F"/>
    <w:rsid w:val="00290A01"/>
    <w:rsid w:val="0029274F"/>
    <w:rsid w:val="002929DB"/>
    <w:rsid w:val="00293588"/>
    <w:rsid w:val="00294C4D"/>
    <w:rsid w:val="00296690"/>
    <w:rsid w:val="00296893"/>
    <w:rsid w:val="002969AE"/>
    <w:rsid w:val="00296A94"/>
    <w:rsid w:val="0029772F"/>
    <w:rsid w:val="002A15BF"/>
    <w:rsid w:val="002A1CCF"/>
    <w:rsid w:val="002A2653"/>
    <w:rsid w:val="002A2FD7"/>
    <w:rsid w:val="002A32F7"/>
    <w:rsid w:val="002A5A5F"/>
    <w:rsid w:val="002A5BDA"/>
    <w:rsid w:val="002A6293"/>
    <w:rsid w:val="002A7634"/>
    <w:rsid w:val="002B2AEC"/>
    <w:rsid w:val="002B2B17"/>
    <w:rsid w:val="002B430E"/>
    <w:rsid w:val="002B62E2"/>
    <w:rsid w:val="002B7D2F"/>
    <w:rsid w:val="002C149D"/>
    <w:rsid w:val="002C25B8"/>
    <w:rsid w:val="002C3B16"/>
    <w:rsid w:val="002C5408"/>
    <w:rsid w:val="002C5CDA"/>
    <w:rsid w:val="002C5E2C"/>
    <w:rsid w:val="002C5EDD"/>
    <w:rsid w:val="002C7D15"/>
    <w:rsid w:val="002D0C49"/>
    <w:rsid w:val="002D0E5F"/>
    <w:rsid w:val="002D3EE5"/>
    <w:rsid w:val="002D40D9"/>
    <w:rsid w:val="002D44CC"/>
    <w:rsid w:val="002E05F8"/>
    <w:rsid w:val="002E0D9B"/>
    <w:rsid w:val="002E14BD"/>
    <w:rsid w:val="002E5983"/>
    <w:rsid w:val="002E68A7"/>
    <w:rsid w:val="002E712B"/>
    <w:rsid w:val="002E7714"/>
    <w:rsid w:val="002E7B57"/>
    <w:rsid w:val="002E7BE0"/>
    <w:rsid w:val="002F036B"/>
    <w:rsid w:val="002F07B8"/>
    <w:rsid w:val="002F1866"/>
    <w:rsid w:val="002F43FF"/>
    <w:rsid w:val="002F7175"/>
    <w:rsid w:val="002F7B97"/>
    <w:rsid w:val="00300604"/>
    <w:rsid w:val="0030153F"/>
    <w:rsid w:val="003015AF"/>
    <w:rsid w:val="0030269E"/>
    <w:rsid w:val="003030D9"/>
    <w:rsid w:val="00303A21"/>
    <w:rsid w:val="00305C24"/>
    <w:rsid w:val="00306328"/>
    <w:rsid w:val="003064C2"/>
    <w:rsid w:val="003069BA"/>
    <w:rsid w:val="00311C14"/>
    <w:rsid w:val="00312D13"/>
    <w:rsid w:val="0031352D"/>
    <w:rsid w:val="0031399A"/>
    <w:rsid w:val="00314652"/>
    <w:rsid w:val="003157D4"/>
    <w:rsid w:val="00316633"/>
    <w:rsid w:val="0031663D"/>
    <w:rsid w:val="00317CFF"/>
    <w:rsid w:val="00321EBF"/>
    <w:rsid w:val="0032320A"/>
    <w:rsid w:val="00323BA9"/>
    <w:rsid w:val="0032468A"/>
    <w:rsid w:val="00324C31"/>
    <w:rsid w:val="003268C3"/>
    <w:rsid w:val="003274E7"/>
    <w:rsid w:val="003277CF"/>
    <w:rsid w:val="0033021B"/>
    <w:rsid w:val="00330D7D"/>
    <w:rsid w:val="003318EC"/>
    <w:rsid w:val="00331EDC"/>
    <w:rsid w:val="00332881"/>
    <w:rsid w:val="00333578"/>
    <w:rsid w:val="00333898"/>
    <w:rsid w:val="0033679C"/>
    <w:rsid w:val="00337F8A"/>
    <w:rsid w:val="00341F00"/>
    <w:rsid w:val="003457F3"/>
    <w:rsid w:val="00345F85"/>
    <w:rsid w:val="00346CB1"/>
    <w:rsid w:val="003504F1"/>
    <w:rsid w:val="00351761"/>
    <w:rsid w:val="0035310A"/>
    <w:rsid w:val="00355E25"/>
    <w:rsid w:val="00355F9B"/>
    <w:rsid w:val="003577BD"/>
    <w:rsid w:val="003622CB"/>
    <w:rsid w:val="00365A2D"/>
    <w:rsid w:val="00365BAC"/>
    <w:rsid w:val="00367CE4"/>
    <w:rsid w:val="0037256D"/>
    <w:rsid w:val="0037597F"/>
    <w:rsid w:val="00376801"/>
    <w:rsid w:val="00376AB4"/>
    <w:rsid w:val="00382434"/>
    <w:rsid w:val="003849CB"/>
    <w:rsid w:val="00384C0E"/>
    <w:rsid w:val="00386108"/>
    <w:rsid w:val="00386C2F"/>
    <w:rsid w:val="00390CC9"/>
    <w:rsid w:val="003911AB"/>
    <w:rsid w:val="003927B1"/>
    <w:rsid w:val="003934A8"/>
    <w:rsid w:val="0039371F"/>
    <w:rsid w:val="003A1A4F"/>
    <w:rsid w:val="003A3BE1"/>
    <w:rsid w:val="003A3C7C"/>
    <w:rsid w:val="003A44A2"/>
    <w:rsid w:val="003A707F"/>
    <w:rsid w:val="003A7D43"/>
    <w:rsid w:val="003B029C"/>
    <w:rsid w:val="003B249D"/>
    <w:rsid w:val="003B6030"/>
    <w:rsid w:val="003B64AA"/>
    <w:rsid w:val="003B7307"/>
    <w:rsid w:val="003C19F9"/>
    <w:rsid w:val="003C1B0A"/>
    <w:rsid w:val="003C1DBD"/>
    <w:rsid w:val="003C200F"/>
    <w:rsid w:val="003C2A3B"/>
    <w:rsid w:val="003C375C"/>
    <w:rsid w:val="003C386E"/>
    <w:rsid w:val="003C5983"/>
    <w:rsid w:val="003D1751"/>
    <w:rsid w:val="003D2F4B"/>
    <w:rsid w:val="003D36B1"/>
    <w:rsid w:val="003D4859"/>
    <w:rsid w:val="003D5059"/>
    <w:rsid w:val="003D5DEB"/>
    <w:rsid w:val="003D5EE1"/>
    <w:rsid w:val="003D6BFB"/>
    <w:rsid w:val="003D7FC5"/>
    <w:rsid w:val="003E38CA"/>
    <w:rsid w:val="003E3A83"/>
    <w:rsid w:val="003E3EA7"/>
    <w:rsid w:val="003E4A2B"/>
    <w:rsid w:val="003E4D21"/>
    <w:rsid w:val="003E4DAE"/>
    <w:rsid w:val="003E7424"/>
    <w:rsid w:val="003F190D"/>
    <w:rsid w:val="003F19D3"/>
    <w:rsid w:val="003F22F7"/>
    <w:rsid w:val="003F5ABB"/>
    <w:rsid w:val="004000AB"/>
    <w:rsid w:val="00401B05"/>
    <w:rsid w:val="00406529"/>
    <w:rsid w:val="004069CC"/>
    <w:rsid w:val="00407023"/>
    <w:rsid w:val="004072C5"/>
    <w:rsid w:val="00410EE1"/>
    <w:rsid w:val="00411155"/>
    <w:rsid w:val="004116C9"/>
    <w:rsid w:val="00412688"/>
    <w:rsid w:val="00413321"/>
    <w:rsid w:val="00413578"/>
    <w:rsid w:val="004200D9"/>
    <w:rsid w:val="00420487"/>
    <w:rsid w:val="00421293"/>
    <w:rsid w:val="00424482"/>
    <w:rsid w:val="004245EE"/>
    <w:rsid w:val="00425439"/>
    <w:rsid w:val="0042568B"/>
    <w:rsid w:val="00427AE9"/>
    <w:rsid w:val="00427BAB"/>
    <w:rsid w:val="00432519"/>
    <w:rsid w:val="004328C6"/>
    <w:rsid w:val="00434CA0"/>
    <w:rsid w:val="0043542E"/>
    <w:rsid w:val="00435B68"/>
    <w:rsid w:val="00435D92"/>
    <w:rsid w:val="00436035"/>
    <w:rsid w:val="004364AE"/>
    <w:rsid w:val="00437E89"/>
    <w:rsid w:val="0044035E"/>
    <w:rsid w:val="004410B6"/>
    <w:rsid w:val="00441205"/>
    <w:rsid w:val="00442EA3"/>
    <w:rsid w:val="00443A50"/>
    <w:rsid w:val="004449EA"/>
    <w:rsid w:val="004459A0"/>
    <w:rsid w:val="004476A3"/>
    <w:rsid w:val="004503F7"/>
    <w:rsid w:val="0045087C"/>
    <w:rsid w:val="00451E7A"/>
    <w:rsid w:val="004521D1"/>
    <w:rsid w:val="00452629"/>
    <w:rsid w:val="00452C91"/>
    <w:rsid w:val="00454071"/>
    <w:rsid w:val="0045505E"/>
    <w:rsid w:val="00455B6A"/>
    <w:rsid w:val="00460C81"/>
    <w:rsid w:val="00461701"/>
    <w:rsid w:val="00464BCE"/>
    <w:rsid w:val="00465C49"/>
    <w:rsid w:val="0046752B"/>
    <w:rsid w:val="00471421"/>
    <w:rsid w:val="00471FEC"/>
    <w:rsid w:val="00472545"/>
    <w:rsid w:val="0047280C"/>
    <w:rsid w:val="004733E2"/>
    <w:rsid w:val="00474300"/>
    <w:rsid w:val="004746D0"/>
    <w:rsid w:val="0047623D"/>
    <w:rsid w:val="004770C4"/>
    <w:rsid w:val="004774EB"/>
    <w:rsid w:val="00480ADA"/>
    <w:rsid w:val="0048156B"/>
    <w:rsid w:val="00481838"/>
    <w:rsid w:val="00481A8A"/>
    <w:rsid w:val="00481C41"/>
    <w:rsid w:val="00482406"/>
    <w:rsid w:val="004829F6"/>
    <w:rsid w:val="00482A49"/>
    <w:rsid w:val="004836B9"/>
    <w:rsid w:val="0048701F"/>
    <w:rsid w:val="00490AFA"/>
    <w:rsid w:val="0049165E"/>
    <w:rsid w:val="004928F9"/>
    <w:rsid w:val="00492A0D"/>
    <w:rsid w:val="00493393"/>
    <w:rsid w:val="004933F3"/>
    <w:rsid w:val="00493B03"/>
    <w:rsid w:val="00493EF3"/>
    <w:rsid w:val="00494897"/>
    <w:rsid w:val="00497FCC"/>
    <w:rsid w:val="004A15FA"/>
    <w:rsid w:val="004A193D"/>
    <w:rsid w:val="004A24A7"/>
    <w:rsid w:val="004A2891"/>
    <w:rsid w:val="004A4C25"/>
    <w:rsid w:val="004A6160"/>
    <w:rsid w:val="004A6302"/>
    <w:rsid w:val="004B167A"/>
    <w:rsid w:val="004B17F5"/>
    <w:rsid w:val="004B1F0F"/>
    <w:rsid w:val="004B22AA"/>
    <w:rsid w:val="004B438A"/>
    <w:rsid w:val="004B4792"/>
    <w:rsid w:val="004B4961"/>
    <w:rsid w:val="004B4DDB"/>
    <w:rsid w:val="004B5DD6"/>
    <w:rsid w:val="004B66AA"/>
    <w:rsid w:val="004C0DB5"/>
    <w:rsid w:val="004C1B66"/>
    <w:rsid w:val="004C3A97"/>
    <w:rsid w:val="004C45F7"/>
    <w:rsid w:val="004C46D3"/>
    <w:rsid w:val="004C4E0E"/>
    <w:rsid w:val="004C68C3"/>
    <w:rsid w:val="004D095A"/>
    <w:rsid w:val="004D0978"/>
    <w:rsid w:val="004D0BB7"/>
    <w:rsid w:val="004D1208"/>
    <w:rsid w:val="004D2647"/>
    <w:rsid w:val="004D3C15"/>
    <w:rsid w:val="004D4370"/>
    <w:rsid w:val="004E04E8"/>
    <w:rsid w:val="004E126E"/>
    <w:rsid w:val="004E1723"/>
    <w:rsid w:val="004E3685"/>
    <w:rsid w:val="004E6980"/>
    <w:rsid w:val="004F03EF"/>
    <w:rsid w:val="004F4131"/>
    <w:rsid w:val="004F4C27"/>
    <w:rsid w:val="00500F53"/>
    <w:rsid w:val="00502AD3"/>
    <w:rsid w:val="00503CC1"/>
    <w:rsid w:val="00504A62"/>
    <w:rsid w:val="00507AE5"/>
    <w:rsid w:val="00507C73"/>
    <w:rsid w:val="00510071"/>
    <w:rsid w:val="0051031D"/>
    <w:rsid w:val="005105D2"/>
    <w:rsid w:val="005106D3"/>
    <w:rsid w:val="00510B5E"/>
    <w:rsid w:val="00511187"/>
    <w:rsid w:val="0051208B"/>
    <w:rsid w:val="00514224"/>
    <w:rsid w:val="005149F4"/>
    <w:rsid w:val="00515EE2"/>
    <w:rsid w:val="0051690B"/>
    <w:rsid w:val="00516C01"/>
    <w:rsid w:val="00517DD0"/>
    <w:rsid w:val="00520588"/>
    <w:rsid w:val="00520BBC"/>
    <w:rsid w:val="00523824"/>
    <w:rsid w:val="0052396B"/>
    <w:rsid w:val="00524B97"/>
    <w:rsid w:val="0052730B"/>
    <w:rsid w:val="00527FEF"/>
    <w:rsid w:val="00530C22"/>
    <w:rsid w:val="00531105"/>
    <w:rsid w:val="00533124"/>
    <w:rsid w:val="0053350D"/>
    <w:rsid w:val="00534D33"/>
    <w:rsid w:val="005350CF"/>
    <w:rsid w:val="005358BF"/>
    <w:rsid w:val="00535F35"/>
    <w:rsid w:val="00543215"/>
    <w:rsid w:val="00543BE7"/>
    <w:rsid w:val="005449BF"/>
    <w:rsid w:val="00544A9D"/>
    <w:rsid w:val="00545DC5"/>
    <w:rsid w:val="005464E8"/>
    <w:rsid w:val="00546BD1"/>
    <w:rsid w:val="0054726F"/>
    <w:rsid w:val="005472C7"/>
    <w:rsid w:val="005476FC"/>
    <w:rsid w:val="005479C1"/>
    <w:rsid w:val="00550AD0"/>
    <w:rsid w:val="00552678"/>
    <w:rsid w:val="00554715"/>
    <w:rsid w:val="00554ED9"/>
    <w:rsid w:val="00555A87"/>
    <w:rsid w:val="00556BC7"/>
    <w:rsid w:val="00556D01"/>
    <w:rsid w:val="005571B9"/>
    <w:rsid w:val="00557396"/>
    <w:rsid w:val="00562091"/>
    <w:rsid w:val="00562B52"/>
    <w:rsid w:val="00565395"/>
    <w:rsid w:val="00566262"/>
    <w:rsid w:val="00566F13"/>
    <w:rsid w:val="005670DF"/>
    <w:rsid w:val="00570F30"/>
    <w:rsid w:val="005712DD"/>
    <w:rsid w:val="00571A4D"/>
    <w:rsid w:val="00571B6E"/>
    <w:rsid w:val="00573998"/>
    <w:rsid w:val="0057494E"/>
    <w:rsid w:val="0057556D"/>
    <w:rsid w:val="00577A9E"/>
    <w:rsid w:val="00586DA6"/>
    <w:rsid w:val="005900E7"/>
    <w:rsid w:val="00590528"/>
    <w:rsid w:val="00591CF1"/>
    <w:rsid w:val="005920EE"/>
    <w:rsid w:val="005975BF"/>
    <w:rsid w:val="00597DA5"/>
    <w:rsid w:val="00597E51"/>
    <w:rsid w:val="005A1630"/>
    <w:rsid w:val="005A1999"/>
    <w:rsid w:val="005A1DE3"/>
    <w:rsid w:val="005A262C"/>
    <w:rsid w:val="005A28CD"/>
    <w:rsid w:val="005A2A4F"/>
    <w:rsid w:val="005A2FEF"/>
    <w:rsid w:val="005A44BD"/>
    <w:rsid w:val="005A4DF8"/>
    <w:rsid w:val="005A62BA"/>
    <w:rsid w:val="005A68A6"/>
    <w:rsid w:val="005A7264"/>
    <w:rsid w:val="005A73A5"/>
    <w:rsid w:val="005A76CF"/>
    <w:rsid w:val="005A7A1C"/>
    <w:rsid w:val="005A7F22"/>
    <w:rsid w:val="005B090A"/>
    <w:rsid w:val="005B1041"/>
    <w:rsid w:val="005B1231"/>
    <w:rsid w:val="005B19B1"/>
    <w:rsid w:val="005B2004"/>
    <w:rsid w:val="005B210D"/>
    <w:rsid w:val="005B25A5"/>
    <w:rsid w:val="005B4CE7"/>
    <w:rsid w:val="005B5674"/>
    <w:rsid w:val="005B79CE"/>
    <w:rsid w:val="005C0053"/>
    <w:rsid w:val="005C19C6"/>
    <w:rsid w:val="005C1A7C"/>
    <w:rsid w:val="005C1CE1"/>
    <w:rsid w:val="005C3092"/>
    <w:rsid w:val="005C3F63"/>
    <w:rsid w:val="005C6A5C"/>
    <w:rsid w:val="005D27A0"/>
    <w:rsid w:val="005D450B"/>
    <w:rsid w:val="005D6BAE"/>
    <w:rsid w:val="005E0559"/>
    <w:rsid w:val="005E29A9"/>
    <w:rsid w:val="005E2E19"/>
    <w:rsid w:val="005E499F"/>
    <w:rsid w:val="005E698A"/>
    <w:rsid w:val="005F24D6"/>
    <w:rsid w:val="005F4961"/>
    <w:rsid w:val="005F4E47"/>
    <w:rsid w:val="005F5133"/>
    <w:rsid w:val="005F5135"/>
    <w:rsid w:val="005F5D66"/>
    <w:rsid w:val="005F5DAC"/>
    <w:rsid w:val="005F63D1"/>
    <w:rsid w:val="005F7117"/>
    <w:rsid w:val="0060021D"/>
    <w:rsid w:val="0060215B"/>
    <w:rsid w:val="00603D96"/>
    <w:rsid w:val="0060410D"/>
    <w:rsid w:val="006047D5"/>
    <w:rsid w:val="00604A0C"/>
    <w:rsid w:val="00605B72"/>
    <w:rsid w:val="00606CFD"/>
    <w:rsid w:val="00610CEA"/>
    <w:rsid w:val="00610EFE"/>
    <w:rsid w:val="0061531F"/>
    <w:rsid w:val="006168FF"/>
    <w:rsid w:val="00617BEC"/>
    <w:rsid w:val="00621401"/>
    <w:rsid w:val="0062162E"/>
    <w:rsid w:val="0062459F"/>
    <w:rsid w:val="00624CE2"/>
    <w:rsid w:val="00625CFA"/>
    <w:rsid w:val="00625DE6"/>
    <w:rsid w:val="006301FF"/>
    <w:rsid w:val="006332B1"/>
    <w:rsid w:val="00633DEA"/>
    <w:rsid w:val="00635E7A"/>
    <w:rsid w:val="006372DE"/>
    <w:rsid w:val="00640B6D"/>
    <w:rsid w:val="00640C54"/>
    <w:rsid w:val="0064312B"/>
    <w:rsid w:val="006431DE"/>
    <w:rsid w:val="00643BEE"/>
    <w:rsid w:val="0064512B"/>
    <w:rsid w:val="00646052"/>
    <w:rsid w:val="00647BE4"/>
    <w:rsid w:val="00650148"/>
    <w:rsid w:val="0065336A"/>
    <w:rsid w:val="00655803"/>
    <w:rsid w:val="006574D5"/>
    <w:rsid w:val="00660321"/>
    <w:rsid w:val="00660597"/>
    <w:rsid w:val="0066239D"/>
    <w:rsid w:val="00662BD7"/>
    <w:rsid w:val="00662EA3"/>
    <w:rsid w:val="00663C70"/>
    <w:rsid w:val="00664215"/>
    <w:rsid w:val="006662CD"/>
    <w:rsid w:val="00666F60"/>
    <w:rsid w:val="006704F5"/>
    <w:rsid w:val="00674039"/>
    <w:rsid w:val="006750F2"/>
    <w:rsid w:val="006760C7"/>
    <w:rsid w:val="006766D5"/>
    <w:rsid w:val="00676C0D"/>
    <w:rsid w:val="00677539"/>
    <w:rsid w:val="006779E1"/>
    <w:rsid w:val="00680E69"/>
    <w:rsid w:val="00682471"/>
    <w:rsid w:val="00682B2A"/>
    <w:rsid w:val="00686C3B"/>
    <w:rsid w:val="006870BC"/>
    <w:rsid w:val="00687BF3"/>
    <w:rsid w:val="006902C4"/>
    <w:rsid w:val="006915B4"/>
    <w:rsid w:val="00692DEA"/>
    <w:rsid w:val="0069351B"/>
    <w:rsid w:val="00693EE9"/>
    <w:rsid w:val="00695A70"/>
    <w:rsid w:val="0069706E"/>
    <w:rsid w:val="00697134"/>
    <w:rsid w:val="006A0384"/>
    <w:rsid w:val="006A173C"/>
    <w:rsid w:val="006A3241"/>
    <w:rsid w:val="006A5F58"/>
    <w:rsid w:val="006B52A8"/>
    <w:rsid w:val="006B54FD"/>
    <w:rsid w:val="006B6FC1"/>
    <w:rsid w:val="006B7EFE"/>
    <w:rsid w:val="006C1295"/>
    <w:rsid w:val="006C3182"/>
    <w:rsid w:val="006C34A5"/>
    <w:rsid w:val="006C3B71"/>
    <w:rsid w:val="006C4360"/>
    <w:rsid w:val="006C7B8C"/>
    <w:rsid w:val="006C7F12"/>
    <w:rsid w:val="006D0B47"/>
    <w:rsid w:val="006D207A"/>
    <w:rsid w:val="006D4A63"/>
    <w:rsid w:val="006D4F33"/>
    <w:rsid w:val="006D57AE"/>
    <w:rsid w:val="006D5A21"/>
    <w:rsid w:val="006D66C6"/>
    <w:rsid w:val="006D7875"/>
    <w:rsid w:val="006E0517"/>
    <w:rsid w:val="006E077C"/>
    <w:rsid w:val="006E0AF0"/>
    <w:rsid w:val="006E131F"/>
    <w:rsid w:val="006E23EC"/>
    <w:rsid w:val="006E3F80"/>
    <w:rsid w:val="006E5EC9"/>
    <w:rsid w:val="006E720B"/>
    <w:rsid w:val="006E75B4"/>
    <w:rsid w:val="006E7F13"/>
    <w:rsid w:val="006F0C6B"/>
    <w:rsid w:val="006F3455"/>
    <w:rsid w:val="006F41FE"/>
    <w:rsid w:val="006F6322"/>
    <w:rsid w:val="006F6C8B"/>
    <w:rsid w:val="006F7918"/>
    <w:rsid w:val="00701EA9"/>
    <w:rsid w:val="00706986"/>
    <w:rsid w:val="0071003B"/>
    <w:rsid w:val="00711E84"/>
    <w:rsid w:val="0071223C"/>
    <w:rsid w:val="00712A26"/>
    <w:rsid w:val="007140C9"/>
    <w:rsid w:val="0071454E"/>
    <w:rsid w:val="00714C97"/>
    <w:rsid w:val="007162A2"/>
    <w:rsid w:val="00716AEB"/>
    <w:rsid w:val="007218CA"/>
    <w:rsid w:val="0072216D"/>
    <w:rsid w:val="007229DB"/>
    <w:rsid w:val="007232BD"/>
    <w:rsid w:val="00725B43"/>
    <w:rsid w:val="00726E46"/>
    <w:rsid w:val="007270AD"/>
    <w:rsid w:val="00730F51"/>
    <w:rsid w:val="007319CA"/>
    <w:rsid w:val="00732A89"/>
    <w:rsid w:val="00732E38"/>
    <w:rsid w:val="00734144"/>
    <w:rsid w:val="0073495A"/>
    <w:rsid w:val="00735678"/>
    <w:rsid w:val="00735919"/>
    <w:rsid w:val="007371A6"/>
    <w:rsid w:val="00737702"/>
    <w:rsid w:val="00740249"/>
    <w:rsid w:val="00741CC7"/>
    <w:rsid w:val="00742636"/>
    <w:rsid w:val="0074418D"/>
    <w:rsid w:val="00744283"/>
    <w:rsid w:val="007469C0"/>
    <w:rsid w:val="00746C0A"/>
    <w:rsid w:val="007473C3"/>
    <w:rsid w:val="00747D57"/>
    <w:rsid w:val="00751996"/>
    <w:rsid w:val="00751ED8"/>
    <w:rsid w:val="00752E63"/>
    <w:rsid w:val="00752EF9"/>
    <w:rsid w:val="00753020"/>
    <w:rsid w:val="00754430"/>
    <w:rsid w:val="00754BD3"/>
    <w:rsid w:val="00755560"/>
    <w:rsid w:val="00756248"/>
    <w:rsid w:val="0076120E"/>
    <w:rsid w:val="00761580"/>
    <w:rsid w:val="007616C3"/>
    <w:rsid w:val="00763C3E"/>
    <w:rsid w:val="00764FAE"/>
    <w:rsid w:val="00765476"/>
    <w:rsid w:val="007659F5"/>
    <w:rsid w:val="0076622A"/>
    <w:rsid w:val="0076622C"/>
    <w:rsid w:val="007672C0"/>
    <w:rsid w:val="007675A2"/>
    <w:rsid w:val="00771C6C"/>
    <w:rsid w:val="007733B5"/>
    <w:rsid w:val="00775BB6"/>
    <w:rsid w:val="00775BFA"/>
    <w:rsid w:val="00775C7B"/>
    <w:rsid w:val="007769DC"/>
    <w:rsid w:val="00780CF7"/>
    <w:rsid w:val="0078219D"/>
    <w:rsid w:val="00782BDE"/>
    <w:rsid w:val="00783916"/>
    <w:rsid w:val="0078454A"/>
    <w:rsid w:val="007864EA"/>
    <w:rsid w:val="007868FB"/>
    <w:rsid w:val="00786C04"/>
    <w:rsid w:val="007935CC"/>
    <w:rsid w:val="007936F7"/>
    <w:rsid w:val="007940FC"/>
    <w:rsid w:val="00795E38"/>
    <w:rsid w:val="0079649C"/>
    <w:rsid w:val="007A045C"/>
    <w:rsid w:val="007A2F63"/>
    <w:rsid w:val="007A31A9"/>
    <w:rsid w:val="007A4438"/>
    <w:rsid w:val="007A7233"/>
    <w:rsid w:val="007B0DBB"/>
    <w:rsid w:val="007B1132"/>
    <w:rsid w:val="007B1668"/>
    <w:rsid w:val="007B1C30"/>
    <w:rsid w:val="007B58F0"/>
    <w:rsid w:val="007C1EC2"/>
    <w:rsid w:val="007C22BE"/>
    <w:rsid w:val="007C233B"/>
    <w:rsid w:val="007C2D67"/>
    <w:rsid w:val="007C3C29"/>
    <w:rsid w:val="007C3C8D"/>
    <w:rsid w:val="007C3FB4"/>
    <w:rsid w:val="007C4BB2"/>
    <w:rsid w:val="007C4D0C"/>
    <w:rsid w:val="007C5AED"/>
    <w:rsid w:val="007C5E8B"/>
    <w:rsid w:val="007C6AC7"/>
    <w:rsid w:val="007D21A8"/>
    <w:rsid w:val="007D3010"/>
    <w:rsid w:val="007D5857"/>
    <w:rsid w:val="007D5C65"/>
    <w:rsid w:val="007D6D87"/>
    <w:rsid w:val="007D7D89"/>
    <w:rsid w:val="007D7FE8"/>
    <w:rsid w:val="007E142F"/>
    <w:rsid w:val="007E17CA"/>
    <w:rsid w:val="007E3893"/>
    <w:rsid w:val="007E5131"/>
    <w:rsid w:val="007E5D72"/>
    <w:rsid w:val="007F0755"/>
    <w:rsid w:val="007F0B7E"/>
    <w:rsid w:val="007F0E3F"/>
    <w:rsid w:val="007F0F16"/>
    <w:rsid w:val="007F29E7"/>
    <w:rsid w:val="007F721A"/>
    <w:rsid w:val="007F7361"/>
    <w:rsid w:val="008014A0"/>
    <w:rsid w:val="00802227"/>
    <w:rsid w:val="00802ACB"/>
    <w:rsid w:val="008056FE"/>
    <w:rsid w:val="0080599C"/>
    <w:rsid w:val="0080727A"/>
    <w:rsid w:val="00810F49"/>
    <w:rsid w:val="008120BA"/>
    <w:rsid w:val="00813D4A"/>
    <w:rsid w:val="00815CF7"/>
    <w:rsid w:val="008169B6"/>
    <w:rsid w:val="008205C5"/>
    <w:rsid w:val="00820D21"/>
    <w:rsid w:val="00822100"/>
    <w:rsid w:val="0082264B"/>
    <w:rsid w:val="00822CA3"/>
    <w:rsid w:val="00824646"/>
    <w:rsid w:val="00824D67"/>
    <w:rsid w:val="008253C3"/>
    <w:rsid w:val="00825736"/>
    <w:rsid w:val="00825D1F"/>
    <w:rsid w:val="0082637D"/>
    <w:rsid w:val="008269A4"/>
    <w:rsid w:val="0082748F"/>
    <w:rsid w:val="00827A47"/>
    <w:rsid w:val="0083117F"/>
    <w:rsid w:val="00832054"/>
    <w:rsid w:val="0083534D"/>
    <w:rsid w:val="008361CF"/>
    <w:rsid w:val="008417C4"/>
    <w:rsid w:val="00843777"/>
    <w:rsid w:val="008449CB"/>
    <w:rsid w:val="00844FBF"/>
    <w:rsid w:val="00845036"/>
    <w:rsid w:val="00845D7A"/>
    <w:rsid w:val="00846A2F"/>
    <w:rsid w:val="0084767D"/>
    <w:rsid w:val="0084775B"/>
    <w:rsid w:val="00850558"/>
    <w:rsid w:val="0085096E"/>
    <w:rsid w:val="008525D9"/>
    <w:rsid w:val="008550AD"/>
    <w:rsid w:val="008550D6"/>
    <w:rsid w:val="008579A0"/>
    <w:rsid w:val="00861433"/>
    <w:rsid w:val="00863084"/>
    <w:rsid w:val="008642C5"/>
    <w:rsid w:val="00866EC4"/>
    <w:rsid w:val="008670CF"/>
    <w:rsid w:val="008709F7"/>
    <w:rsid w:val="00870FC0"/>
    <w:rsid w:val="008711FD"/>
    <w:rsid w:val="00871C11"/>
    <w:rsid w:val="00871E01"/>
    <w:rsid w:val="00871F12"/>
    <w:rsid w:val="00873107"/>
    <w:rsid w:val="00873A9B"/>
    <w:rsid w:val="00873B3C"/>
    <w:rsid w:val="008742D3"/>
    <w:rsid w:val="008806EF"/>
    <w:rsid w:val="00880FC1"/>
    <w:rsid w:val="008811E8"/>
    <w:rsid w:val="00881C64"/>
    <w:rsid w:val="00884759"/>
    <w:rsid w:val="00885F25"/>
    <w:rsid w:val="00890555"/>
    <w:rsid w:val="00890C81"/>
    <w:rsid w:val="008915BE"/>
    <w:rsid w:val="00891753"/>
    <w:rsid w:val="00892518"/>
    <w:rsid w:val="00892ED8"/>
    <w:rsid w:val="00894172"/>
    <w:rsid w:val="008961FB"/>
    <w:rsid w:val="008A1D00"/>
    <w:rsid w:val="008A356D"/>
    <w:rsid w:val="008A391E"/>
    <w:rsid w:val="008A42D4"/>
    <w:rsid w:val="008A4882"/>
    <w:rsid w:val="008A4CA6"/>
    <w:rsid w:val="008A6671"/>
    <w:rsid w:val="008B0E50"/>
    <w:rsid w:val="008B55BC"/>
    <w:rsid w:val="008B65C7"/>
    <w:rsid w:val="008B71B0"/>
    <w:rsid w:val="008B796A"/>
    <w:rsid w:val="008C1B63"/>
    <w:rsid w:val="008C45D4"/>
    <w:rsid w:val="008C4898"/>
    <w:rsid w:val="008C51DD"/>
    <w:rsid w:val="008C5589"/>
    <w:rsid w:val="008C5A4B"/>
    <w:rsid w:val="008C5A70"/>
    <w:rsid w:val="008C5CFB"/>
    <w:rsid w:val="008C7C9F"/>
    <w:rsid w:val="008D0EF2"/>
    <w:rsid w:val="008D0F1D"/>
    <w:rsid w:val="008D122F"/>
    <w:rsid w:val="008D2029"/>
    <w:rsid w:val="008D39EC"/>
    <w:rsid w:val="008D4B3D"/>
    <w:rsid w:val="008D5266"/>
    <w:rsid w:val="008D57F3"/>
    <w:rsid w:val="008D5DE3"/>
    <w:rsid w:val="008D62D9"/>
    <w:rsid w:val="008D65A3"/>
    <w:rsid w:val="008E1045"/>
    <w:rsid w:val="008E1FD1"/>
    <w:rsid w:val="008E29DD"/>
    <w:rsid w:val="008E2DDC"/>
    <w:rsid w:val="008E5917"/>
    <w:rsid w:val="008E5E10"/>
    <w:rsid w:val="008E5EF2"/>
    <w:rsid w:val="008E75D3"/>
    <w:rsid w:val="008E7D83"/>
    <w:rsid w:val="008F07B8"/>
    <w:rsid w:val="008F0F10"/>
    <w:rsid w:val="008F10F2"/>
    <w:rsid w:val="008F46EC"/>
    <w:rsid w:val="008F627F"/>
    <w:rsid w:val="008F6723"/>
    <w:rsid w:val="008F7D7E"/>
    <w:rsid w:val="009031E5"/>
    <w:rsid w:val="00903D47"/>
    <w:rsid w:val="0090526E"/>
    <w:rsid w:val="00907F2F"/>
    <w:rsid w:val="0091027B"/>
    <w:rsid w:val="009120F5"/>
    <w:rsid w:val="00920752"/>
    <w:rsid w:val="00921055"/>
    <w:rsid w:val="00921458"/>
    <w:rsid w:val="00921887"/>
    <w:rsid w:val="009222ED"/>
    <w:rsid w:val="00922D2A"/>
    <w:rsid w:val="00922D36"/>
    <w:rsid w:val="00923A7D"/>
    <w:rsid w:val="009254BF"/>
    <w:rsid w:val="00925E6B"/>
    <w:rsid w:val="0092771D"/>
    <w:rsid w:val="00935712"/>
    <w:rsid w:val="009369DD"/>
    <w:rsid w:val="0094085B"/>
    <w:rsid w:val="00942435"/>
    <w:rsid w:val="00945589"/>
    <w:rsid w:val="009459FA"/>
    <w:rsid w:val="00946622"/>
    <w:rsid w:val="0094735F"/>
    <w:rsid w:val="009503E3"/>
    <w:rsid w:val="009518AB"/>
    <w:rsid w:val="00952210"/>
    <w:rsid w:val="0095373C"/>
    <w:rsid w:val="00954921"/>
    <w:rsid w:val="009564A0"/>
    <w:rsid w:val="00957D84"/>
    <w:rsid w:val="009601C3"/>
    <w:rsid w:val="009609CF"/>
    <w:rsid w:val="00961BCA"/>
    <w:rsid w:val="009654DB"/>
    <w:rsid w:val="00965968"/>
    <w:rsid w:val="00965BCF"/>
    <w:rsid w:val="00966BFD"/>
    <w:rsid w:val="00966EFB"/>
    <w:rsid w:val="009711DF"/>
    <w:rsid w:val="009712B2"/>
    <w:rsid w:val="00972F27"/>
    <w:rsid w:val="00973AE6"/>
    <w:rsid w:val="00973D9B"/>
    <w:rsid w:val="00974CBE"/>
    <w:rsid w:val="00974F78"/>
    <w:rsid w:val="009758CA"/>
    <w:rsid w:val="00975C0D"/>
    <w:rsid w:val="00976BC8"/>
    <w:rsid w:val="00976C8D"/>
    <w:rsid w:val="00976D83"/>
    <w:rsid w:val="00977018"/>
    <w:rsid w:val="009814D1"/>
    <w:rsid w:val="009816CA"/>
    <w:rsid w:val="00982266"/>
    <w:rsid w:val="00983FD1"/>
    <w:rsid w:val="00984119"/>
    <w:rsid w:val="009842FF"/>
    <w:rsid w:val="00986D37"/>
    <w:rsid w:val="00986F22"/>
    <w:rsid w:val="009872E0"/>
    <w:rsid w:val="00987A65"/>
    <w:rsid w:val="009902E3"/>
    <w:rsid w:val="0099165E"/>
    <w:rsid w:val="00992193"/>
    <w:rsid w:val="009A0239"/>
    <w:rsid w:val="009A18A3"/>
    <w:rsid w:val="009A22D1"/>
    <w:rsid w:val="009A3159"/>
    <w:rsid w:val="009A34C2"/>
    <w:rsid w:val="009A394A"/>
    <w:rsid w:val="009A4387"/>
    <w:rsid w:val="009A44D6"/>
    <w:rsid w:val="009A79B8"/>
    <w:rsid w:val="009A7BE2"/>
    <w:rsid w:val="009B0C4A"/>
    <w:rsid w:val="009B2F6B"/>
    <w:rsid w:val="009B4FE6"/>
    <w:rsid w:val="009B651D"/>
    <w:rsid w:val="009B77B0"/>
    <w:rsid w:val="009C0381"/>
    <w:rsid w:val="009C08D6"/>
    <w:rsid w:val="009C2185"/>
    <w:rsid w:val="009C250F"/>
    <w:rsid w:val="009C7CAB"/>
    <w:rsid w:val="009D03EC"/>
    <w:rsid w:val="009D08B4"/>
    <w:rsid w:val="009D4527"/>
    <w:rsid w:val="009D4647"/>
    <w:rsid w:val="009D4724"/>
    <w:rsid w:val="009D6154"/>
    <w:rsid w:val="009D7BAC"/>
    <w:rsid w:val="009E22C1"/>
    <w:rsid w:val="009E2664"/>
    <w:rsid w:val="009E7DBF"/>
    <w:rsid w:val="009E7EA2"/>
    <w:rsid w:val="009F26C1"/>
    <w:rsid w:val="00A020D8"/>
    <w:rsid w:val="00A0225D"/>
    <w:rsid w:val="00A03787"/>
    <w:rsid w:val="00A03BC9"/>
    <w:rsid w:val="00A03EC1"/>
    <w:rsid w:val="00A07B26"/>
    <w:rsid w:val="00A103C0"/>
    <w:rsid w:val="00A10852"/>
    <w:rsid w:val="00A144EA"/>
    <w:rsid w:val="00A1509E"/>
    <w:rsid w:val="00A161E3"/>
    <w:rsid w:val="00A1779B"/>
    <w:rsid w:val="00A205C6"/>
    <w:rsid w:val="00A21C19"/>
    <w:rsid w:val="00A21D98"/>
    <w:rsid w:val="00A221C7"/>
    <w:rsid w:val="00A22232"/>
    <w:rsid w:val="00A22BE1"/>
    <w:rsid w:val="00A23BD8"/>
    <w:rsid w:val="00A2413E"/>
    <w:rsid w:val="00A24140"/>
    <w:rsid w:val="00A24365"/>
    <w:rsid w:val="00A24AC4"/>
    <w:rsid w:val="00A25AE7"/>
    <w:rsid w:val="00A2680C"/>
    <w:rsid w:val="00A30BA2"/>
    <w:rsid w:val="00A31EBD"/>
    <w:rsid w:val="00A32AEC"/>
    <w:rsid w:val="00A35108"/>
    <w:rsid w:val="00A35AC2"/>
    <w:rsid w:val="00A36000"/>
    <w:rsid w:val="00A37C32"/>
    <w:rsid w:val="00A434A6"/>
    <w:rsid w:val="00A449A1"/>
    <w:rsid w:val="00A44CF1"/>
    <w:rsid w:val="00A46E53"/>
    <w:rsid w:val="00A51416"/>
    <w:rsid w:val="00A52994"/>
    <w:rsid w:val="00A54C20"/>
    <w:rsid w:val="00A55FD2"/>
    <w:rsid w:val="00A57257"/>
    <w:rsid w:val="00A61C14"/>
    <w:rsid w:val="00A63A46"/>
    <w:rsid w:val="00A642D6"/>
    <w:rsid w:val="00A66885"/>
    <w:rsid w:val="00A73109"/>
    <w:rsid w:val="00A7350A"/>
    <w:rsid w:val="00A7516F"/>
    <w:rsid w:val="00A75318"/>
    <w:rsid w:val="00A75D87"/>
    <w:rsid w:val="00A77896"/>
    <w:rsid w:val="00A8129B"/>
    <w:rsid w:val="00A84A03"/>
    <w:rsid w:val="00A85565"/>
    <w:rsid w:val="00A91ED4"/>
    <w:rsid w:val="00A921C0"/>
    <w:rsid w:val="00A93714"/>
    <w:rsid w:val="00A937BE"/>
    <w:rsid w:val="00A946A6"/>
    <w:rsid w:val="00AA56AD"/>
    <w:rsid w:val="00AA5DE5"/>
    <w:rsid w:val="00AA60A3"/>
    <w:rsid w:val="00AA6612"/>
    <w:rsid w:val="00AB0117"/>
    <w:rsid w:val="00AB22ED"/>
    <w:rsid w:val="00AB354E"/>
    <w:rsid w:val="00AB374E"/>
    <w:rsid w:val="00AB4B6C"/>
    <w:rsid w:val="00AB647C"/>
    <w:rsid w:val="00AB6A12"/>
    <w:rsid w:val="00AC173D"/>
    <w:rsid w:val="00AC1E7B"/>
    <w:rsid w:val="00AC4A74"/>
    <w:rsid w:val="00AC4F33"/>
    <w:rsid w:val="00AC61CD"/>
    <w:rsid w:val="00AC62BB"/>
    <w:rsid w:val="00AC73F9"/>
    <w:rsid w:val="00AC7F7F"/>
    <w:rsid w:val="00AC7FA5"/>
    <w:rsid w:val="00AD0FC0"/>
    <w:rsid w:val="00AD21EF"/>
    <w:rsid w:val="00AD299C"/>
    <w:rsid w:val="00AD3DAE"/>
    <w:rsid w:val="00AD4A9D"/>
    <w:rsid w:val="00AD4CA6"/>
    <w:rsid w:val="00AD54C7"/>
    <w:rsid w:val="00AD5C7A"/>
    <w:rsid w:val="00AD6F7A"/>
    <w:rsid w:val="00AD7F9C"/>
    <w:rsid w:val="00AE23A1"/>
    <w:rsid w:val="00AE300F"/>
    <w:rsid w:val="00AE34EE"/>
    <w:rsid w:val="00AE451B"/>
    <w:rsid w:val="00AE4A02"/>
    <w:rsid w:val="00AE5C15"/>
    <w:rsid w:val="00AE5C9D"/>
    <w:rsid w:val="00AE79E5"/>
    <w:rsid w:val="00AF11A9"/>
    <w:rsid w:val="00AF228F"/>
    <w:rsid w:val="00AF3414"/>
    <w:rsid w:val="00AF5884"/>
    <w:rsid w:val="00AF626C"/>
    <w:rsid w:val="00B00200"/>
    <w:rsid w:val="00B004B9"/>
    <w:rsid w:val="00B012D7"/>
    <w:rsid w:val="00B01A60"/>
    <w:rsid w:val="00B01F84"/>
    <w:rsid w:val="00B025E7"/>
    <w:rsid w:val="00B03165"/>
    <w:rsid w:val="00B046D1"/>
    <w:rsid w:val="00B052E1"/>
    <w:rsid w:val="00B10740"/>
    <w:rsid w:val="00B10872"/>
    <w:rsid w:val="00B1474F"/>
    <w:rsid w:val="00B15327"/>
    <w:rsid w:val="00B16EA0"/>
    <w:rsid w:val="00B21C90"/>
    <w:rsid w:val="00B21DA7"/>
    <w:rsid w:val="00B21F21"/>
    <w:rsid w:val="00B21FB6"/>
    <w:rsid w:val="00B23A1A"/>
    <w:rsid w:val="00B23A59"/>
    <w:rsid w:val="00B24612"/>
    <w:rsid w:val="00B3189E"/>
    <w:rsid w:val="00B32430"/>
    <w:rsid w:val="00B327DB"/>
    <w:rsid w:val="00B37B2C"/>
    <w:rsid w:val="00B40870"/>
    <w:rsid w:val="00B40F16"/>
    <w:rsid w:val="00B43C72"/>
    <w:rsid w:val="00B43C78"/>
    <w:rsid w:val="00B43DEC"/>
    <w:rsid w:val="00B45509"/>
    <w:rsid w:val="00B46828"/>
    <w:rsid w:val="00B46A83"/>
    <w:rsid w:val="00B50525"/>
    <w:rsid w:val="00B5188B"/>
    <w:rsid w:val="00B53820"/>
    <w:rsid w:val="00B5445C"/>
    <w:rsid w:val="00B54AD8"/>
    <w:rsid w:val="00B54FEE"/>
    <w:rsid w:val="00B559D4"/>
    <w:rsid w:val="00B55BE4"/>
    <w:rsid w:val="00B55ED0"/>
    <w:rsid w:val="00B66387"/>
    <w:rsid w:val="00B66DFC"/>
    <w:rsid w:val="00B67CFD"/>
    <w:rsid w:val="00B67ED6"/>
    <w:rsid w:val="00B70694"/>
    <w:rsid w:val="00B71866"/>
    <w:rsid w:val="00B7326C"/>
    <w:rsid w:val="00B73C40"/>
    <w:rsid w:val="00B74174"/>
    <w:rsid w:val="00B75E3B"/>
    <w:rsid w:val="00B76306"/>
    <w:rsid w:val="00B76448"/>
    <w:rsid w:val="00B76730"/>
    <w:rsid w:val="00B76778"/>
    <w:rsid w:val="00B77CE3"/>
    <w:rsid w:val="00B77EC3"/>
    <w:rsid w:val="00B8036B"/>
    <w:rsid w:val="00B81A86"/>
    <w:rsid w:val="00B82BB6"/>
    <w:rsid w:val="00B83B11"/>
    <w:rsid w:val="00B83F43"/>
    <w:rsid w:val="00B84D6A"/>
    <w:rsid w:val="00B85764"/>
    <w:rsid w:val="00B8693C"/>
    <w:rsid w:val="00B9019E"/>
    <w:rsid w:val="00B90B80"/>
    <w:rsid w:val="00B90C9A"/>
    <w:rsid w:val="00B91644"/>
    <w:rsid w:val="00B91F51"/>
    <w:rsid w:val="00B9207C"/>
    <w:rsid w:val="00B92791"/>
    <w:rsid w:val="00B93EA1"/>
    <w:rsid w:val="00B947E4"/>
    <w:rsid w:val="00B949A1"/>
    <w:rsid w:val="00B9635E"/>
    <w:rsid w:val="00BA1001"/>
    <w:rsid w:val="00BA24ED"/>
    <w:rsid w:val="00BA338F"/>
    <w:rsid w:val="00BA4F77"/>
    <w:rsid w:val="00BA5B92"/>
    <w:rsid w:val="00BB0159"/>
    <w:rsid w:val="00BB2A98"/>
    <w:rsid w:val="00BB3EFC"/>
    <w:rsid w:val="00BB5C39"/>
    <w:rsid w:val="00BB60DA"/>
    <w:rsid w:val="00BB6EED"/>
    <w:rsid w:val="00BB756B"/>
    <w:rsid w:val="00BB7F4C"/>
    <w:rsid w:val="00BC04A1"/>
    <w:rsid w:val="00BC1884"/>
    <w:rsid w:val="00BC1D84"/>
    <w:rsid w:val="00BC2A7D"/>
    <w:rsid w:val="00BC3AF7"/>
    <w:rsid w:val="00BC4BAF"/>
    <w:rsid w:val="00BC7351"/>
    <w:rsid w:val="00BD1813"/>
    <w:rsid w:val="00BD2E83"/>
    <w:rsid w:val="00BD3038"/>
    <w:rsid w:val="00BD5C78"/>
    <w:rsid w:val="00BD5D4B"/>
    <w:rsid w:val="00BE1108"/>
    <w:rsid w:val="00BE20A9"/>
    <w:rsid w:val="00BE2B19"/>
    <w:rsid w:val="00BE30A7"/>
    <w:rsid w:val="00BE4EAE"/>
    <w:rsid w:val="00BE5F84"/>
    <w:rsid w:val="00BE6137"/>
    <w:rsid w:val="00BE68A2"/>
    <w:rsid w:val="00BE7546"/>
    <w:rsid w:val="00BF42BF"/>
    <w:rsid w:val="00BF6D2F"/>
    <w:rsid w:val="00BF748A"/>
    <w:rsid w:val="00BF78F1"/>
    <w:rsid w:val="00C02DC0"/>
    <w:rsid w:val="00C049BD"/>
    <w:rsid w:val="00C05482"/>
    <w:rsid w:val="00C0663F"/>
    <w:rsid w:val="00C0687A"/>
    <w:rsid w:val="00C10E8C"/>
    <w:rsid w:val="00C12A49"/>
    <w:rsid w:val="00C14938"/>
    <w:rsid w:val="00C16FC7"/>
    <w:rsid w:val="00C179FC"/>
    <w:rsid w:val="00C2160C"/>
    <w:rsid w:val="00C22771"/>
    <w:rsid w:val="00C234BA"/>
    <w:rsid w:val="00C23EA2"/>
    <w:rsid w:val="00C23F39"/>
    <w:rsid w:val="00C24501"/>
    <w:rsid w:val="00C25919"/>
    <w:rsid w:val="00C26F4D"/>
    <w:rsid w:val="00C279D0"/>
    <w:rsid w:val="00C326D9"/>
    <w:rsid w:val="00C33289"/>
    <w:rsid w:val="00C3329C"/>
    <w:rsid w:val="00C33791"/>
    <w:rsid w:val="00C34C33"/>
    <w:rsid w:val="00C35B30"/>
    <w:rsid w:val="00C3653B"/>
    <w:rsid w:val="00C408F2"/>
    <w:rsid w:val="00C432D1"/>
    <w:rsid w:val="00C43513"/>
    <w:rsid w:val="00C45C66"/>
    <w:rsid w:val="00C51916"/>
    <w:rsid w:val="00C5238F"/>
    <w:rsid w:val="00C52BDC"/>
    <w:rsid w:val="00C54550"/>
    <w:rsid w:val="00C55218"/>
    <w:rsid w:val="00C56608"/>
    <w:rsid w:val="00C569F9"/>
    <w:rsid w:val="00C57617"/>
    <w:rsid w:val="00C57E15"/>
    <w:rsid w:val="00C61A94"/>
    <w:rsid w:val="00C65500"/>
    <w:rsid w:val="00C65E9E"/>
    <w:rsid w:val="00C6609E"/>
    <w:rsid w:val="00C66B02"/>
    <w:rsid w:val="00C70902"/>
    <w:rsid w:val="00C70A34"/>
    <w:rsid w:val="00C73768"/>
    <w:rsid w:val="00C73A7A"/>
    <w:rsid w:val="00C73AFF"/>
    <w:rsid w:val="00C73BA1"/>
    <w:rsid w:val="00C7472E"/>
    <w:rsid w:val="00C760EB"/>
    <w:rsid w:val="00C774AF"/>
    <w:rsid w:val="00C77992"/>
    <w:rsid w:val="00C81E46"/>
    <w:rsid w:val="00C820C1"/>
    <w:rsid w:val="00C82EBA"/>
    <w:rsid w:val="00C82FCA"/>
    <w:rsid w:val="00C8478C"/>
    <w:rsid w:val="00C8480F"/>
    <w:rsid w:val="00C86E3F"/>
    <w:rsid w:val="00C87783"/>
    <w:rsid w:val="00C87C98"/>
    <w:rsid w:val="00C90FF3"/>
    <w:rsid w:val="00C9117B"/>
    <w:rsid w:val="00C9231B"/>
    <w:rsid w:val="00C9439D"/>
    <w:rsid w:val="00C94C9E"/>
    <w:rsid w:val="00C94FD3"/>
    <w:rsid w:val="00C954ED"/>
    <w:rsid w:val="00C97FBA"/>
    <w:rsid w:val="00CA0FD8"/>
    <w:rsid w:val="00CA136C"/>
    <w:rsid w:val="00CA23D6"/>
    <w:rsid w:val="00CA49FE"/>
    <w:rsid w:val="00CA4B05"/>
    <w:rsid w:val="00CA6CD6"/>
    <w:rsid w:val="00CA6D04"/>
    <w:rsid w:val="00CB1665"/>
    <w:rsid w:val="00CB179E"/>
    <w:rsid w:val="00CB27EC"/>
    <w:rsid w:val="00CB4146"/>
    <w:rsid w:val="00CB5BD9"/>
    <w:rsid w:val="00CB65B8"/>
    <w:rsid w:val="00CB75BC"/>
    <w:rsid w:val="00CC03B4"/>
    <w:rsid w:val="00CC0667"/>
    <w:rsid w:val="00CC16BA"/>
    <w:rsid w:val="00CC2270"/>
    <w:rsid w:val="00CC3EDB"/>
    <w:rsid w:val="00CD0862"/>
    <w:rsid w:val="00CD09F9"/>
    <w:rsid w:val="00CD2AC5"/>
    <w:rsid w:val="00CD2B2B"/>
    <w:rsid w:val="00CD3027"/>
    <w:rsid w:val="00CD47F4"/>
    <w:rsid w:val="00CD4A86"/>
    <w:rsid w:val="00CD4F29"/>
    <w:rsid w:val="00CD70A1"/>
    <w:rsid w:val="00CE01F9"/>
    <w:rsid w:val="00CE0AC2"/>
    <w:rsid w:val="00CE0B6B"/>
    <w:rsid w:val="00CE1AFF"/>
    <w:rsid w:val="00CE1E01"/>
    <w:rsid w:val="00CE2910"/>
    <w:rsid w:val="00CE2A76"/>
    <w:rsid w:val="00CE6CAE"/>
    <w:rsid w:val="00CE6D67"/>
    <w:rsid w:val="00CE710C"/>
    <w:rsid w:val="00CF0E91"/>
    <w:rsid w:val="00CF1D74"/>
    <w:rsid w:val="00CF22FE"/>
    <w:rsid w:val="00CF268C"/>
    <w:rsid w:val="00CF292D"/>
    <w:rsid w:val="00CF3E0B"/>
    <w:rsid w:val="00CF5219"/>
    <w:rsid w:val="00CF5B97"/>
    <w:rsid w:val="00CF5F70"/>
    <w:rsid w:val="00D00BA4"/>
    <w:rsid w:val="00D01D76"/>
    <w:rsid w:val="00D02A96"/>
    <w:rsid w:val="00D02F21"/>
    <w:rsid w:val="00D039C1"/>
    <w:rsid w:val="00D03EF8"/>
    <w:rsid w:val="00D058D3"/>
    <w:rsid w:val="00D0716D"/>
    <w:rsid w:val="00D110E8"/>
    <w:rsid w:val="00D11190"/>
    <w:rsid w:val="00D13D19"/>
    <w:rsid w:val="00D13F85"/>
    <w:rsid w:val="00D1464B"/>
    <w:rsid w:val="00D15341"/>
    <w:rsid w:val="00D16212"/>
    <w:rsid w:val="00D16793"/>
    <w:rsid w:val="00D16DA3"/>
    <w:rsid w:val="00D219A0"/>
    <w:rsid w:val="00D25502"/>
    <w:rsid w:val="00D25B06"/>
    <w:rsid w:val="00D267C5"/>
    <w:rsid w:val="00D269E8"/>
    <w:rsid w:val="00D35115"/>
    <w:rsid w:val="00D352DF"/>
    <w:rsid w:val="00D356B1"/>
    <w:rsid w:val="00D35D72"/>
    <w:rsid w:val="00D35EB4"/>
    <w:rsid w:val="00D36E48"/>
    <w:rsid w:val="00D40999"/>
    <w:rsid w:val="00D415D9"/>
    <w:rsid w:val="00D42AA3"/>
    <w:rsid w:val="00D4392D"/>
    <w:rsid w:val="00D44F97"/>
    <w:rsid w:val="00D45C29"/>
    <w:rsid w:val="00D468B2"/>
    <w:rsid w:val="00D52BE8"/>
    <w:rsid w:val="00D537FB"/>
    <w:rsid w:val="00D54224"/>
    <w:rsid w:val="00D54528"/>
    <w:rsid w:val="00D5453E"/>
    <w:rsid w:val="00D54FC0"/>
    <w:rsid w:val="00D56A4F"/>
    <w:rsid w:val="00D56D4A"/>
    <w:rsid w:val="00D56DED"/>
    <w:rsid w:val="00D57EFE"/>
    <w:rsid w:val="00D607E0"/>
    <w:rsid w:val="00D60DAB"/>
    <w:rsid w:val="00D61718"/>
    <w:rsid w:val="00D63800"/>
    <w:rsid w:val="00D63F37"/>
    <w:rsid w:val="00D64403"/>
    <w:rsid w:val="00D649A9"/>
    <w:rsid w:val="00D64DD8"/>
    <w:rsid w:val="00D65A9E"/>
    <w:rsid w:val="00D67CCD"/>
    <w:rsid w:val="00D71713"/>
    <w:rsid w:val="00D753BB"/>
    <w:rsid w:val="00D76E26"/>
    <w:rsid w:val="00D76F48"/>
    <w:rsid w:val="00D7764A"/>
    <w:rsid w:val="00D805E6"/>
    <w:rsid w:val="00D806DA"/>
    <w:rsid w:val="00D809D3"/>
    <w:rsid w:val="00D81301"/>
    <w:rsid w:val="00D825ED"/>
    <w:rsid w:val="00D8284C"/>
    <w:rsid w:val="00D8489B"/>
    <w:rsid w:val="00D84A8E"/>
    <w:rsid w:val="00D84E4A"/>
    <w:rsid w:val="00D87097"/>
    <w:rsid w:val="00D90391"/>
    <w:rsid w:val="00D90AFB"/>
    <w:rsid w:val="00D90B26"/>
    <w:rsid w:val="00D91842"/>
    <w:rsid w:val="00D924B9"/>
    <w:rsid w:val="00D949DB"/>
    <w:rsid w:val="00D96CFC"/>
    <w:rsid w:val="00D973FF"/>
    <w:rsid w:val="00DA183F"/>
    <w:rsid w:val="00DA2A8F"/>
    <w:rsid w:val="00DA469F"/>
    <w:rsid w:val="00DA53B7"/>
    <w:rsid w:val="00DA7CB6"/>
    <w:rsid w:val="00DB0E36"/>
    <w:rsid w:val="00DB41A7"/>
    <w:rsid w:val="00DB4E3A"/>
    <w:rsid w:val="00DB4ED5"/>
    <w:rsid w:val="00DB73C1"/>
    <w:rsid w:val="00DB7E4E"/>
    <w:rsid w:val="00DC1924"/>
    <w:rsid w:val="00DC1971"/>
    <w:rsid w:val="00DC28D7"/>
    <w:rsid w:val="00DC47AB"/>
    <w:rsid w:val="00DC4A3B"/>
    <w:rsid w:val="00DC5F8C"/>
    <w:rsid w:val="00DC6571"/>
    <w:rsid w:val="00DC78B8"/>
    <w:rsid w:val="00DD11EA"/>
    <w:rsid w:val="00DD1213"/>
    <w:rsid w:val="00DD2EFC"/>
    <w:rsid w:val="00DD2FC9"/>
    <w:rsid w:val="00DD56C9"/>
    <w:rsid w:val="00DD5937"/>
    <w:rsid w:val="00DD5EA3"/>
    <w:rsid w:val="00DD69E0"/>
    <w:rsid w:val="00DD7CE5"/>
    <w:rsid w:val="00DE0592"/>
    <w:rsid w:val="00DE1F79"/>
    <w:rsid w:val="00DE285A"/>
    <w:rsid w:val="00DE3CE7"/>
    <w:rsid w:val="00DE416F"/>
    <w:rsid w:val="00DE749C"/>
    <w:rsid w:val="00DF010E"/>
    <w:rsid w:val="00DF0A14"/>
    <w:rsid w:val="00DF3127"/>
    <w:rsid w:val="00DF3D6D"/>
    <w:rsid w:val="00DF3D94"/>
    <w:rsid w:val="00DF7456"/>
    <w:rsid w:val="00E025AB"/>
    <w:rsid w:val="00E0273B"/>
    <w:rsid w:val="00E02AAF"/>
    <w:rsid w:val="00E02F80"/>
    <w:rsid w:val="00E04F71"/>
    <w:rsid w:val="00E06638"/>
    <w:rsid w:val="00E07F57"/>
    <w:rsid w:val="00E10AD6"/>
    <w:rsid w:val="00E11312"/>
    <w:rsid w:val="00E115FC"/>
    <w:rsid w:val="00E119F5"/>
    <w:rsid w:val="00E11A6D"/>
    <w:rsid w:val="00E20651"/>
    <w:rsid w:val="00E233A1"/>
    <w:rsid w:val="00E23C14"/>
    <w:rsid w:val="00E2429F"/>
    <w:rsid w:val="00E244DB"/>
    <w:rsid w:val="00E255A7"/>
    <w:rsid w:val="00E2567C"/>
    <w:rsid w:val="00E257CD"/>
    <w:rsid w:val="00E258E1"/>
    <w:rsid w:val="00E27B2A"/>
    <w:rsid w:val="00E30589"/>
    <w:rsid w:val="00E31294"/>
    <w:rsid w:val="00E31C63"/>
    <w:rsid w:val="00E3309C"/>
    <w:rsid w:val="00E33874"/>
    <w:rsid w:val="00E376B6"/>
    <w:rsid w:val="00E37923"/>
    <w:rsid w:val="00E403AF"/>
    <w:rsid w:val="00E404AC"/>
    <w:rsid w:val="00E42750"/>
    <w:rsid w:val="00E448F9"/>
    <w:rsid w:val="00E46C92"/>
    <w:rsid w:val="00E478C5"/>
    <w:rsid w:val="00E50447"/>
    <w:rsid w:val="00E51094"/>
    <w:rsid w:val="00E5472A"/>
    <w:rsid w:val="00E61EF9"/>
    <w:rsid w:val="00E61FE7"/>
    <w:rsid w:val="00E62880"/>
    <w:rsid w:val="00E64FD5"/>
    <w:rsid w:val="00E65877"/>
    <w:rsid w:val="00E65CAA"/>
    <w:rsid w:val="00E66761"/>
    <w:rsid w:val="00E678B2"/>
    <w:rsid w:val="00E70B66"/>
    <w:rsid w:val="00E70CFA"/>
    <w:rsid w:val="00E720B1"/>
    <w:rsid w:val="00E72F10"/>
    <w:rsid w:val="00E7467C"/>
    <w:rsid w:val="00E77CD5"/>
    <w:rsid w:val="00E8062F"/>
    <w:rsid w:val="00E81773"/>
    <w:rsid w:val="00E821D7"/>
    <w:rsid w:val="00E822C2"/>
    <w:rsid w:val="00E833FF"/>
    <w:rsid w:val="00E8385E"/>
    <w:rsid w:val="00E84078"/>
    <w:rsid w:val="00E846B7"/>
    <w:rsid w:val="00E84BBE"/>
    <w:rsid w:val="00E84DD7"/>
    <w:rsid w:val="00E870B9"/>
    <w:rsid w:val="00E87B15"/>
    <w:rsid w:val="00E90690"/>
    <w:rsid w:val="00E90A1C"/>
    <w:rsid w:val="00E90A7D"/>
    <w:rsid w:val="00E9175B"/>
    <w:rsid w:val="00E91CAE"/>
    <w:rsid w:val="00E92350"/>
    <w:rsid w:val="00E926AE"/>
    <w:rsid w:val="00E930B6"/>
    <w:rsid w:val="00E946B6"/>
    <w:rsid w:val="00E961B3"/>
    <w:rsid w:val="00E97D25"/>
    <w:rsid w:val="00E97F12"/>
    <w:rsid w:val="00EA01F4"/>
    <w:rsid w:val="00EA0599"/>
    <w:rsid w:val="00EA1BC4"/>
    <w:rsid w:val="00EA26F1"/>
    <w:rsid w:val="00EA3BC6"/>
    <w:rsid w:val="00EA4247"/>
    <w:rsid w:val="00EA4987"/>
    <w:rsid w:val="00EA5CE8"/>
    <w:rsid w:val="00EA64F9"/>
    <w:rsid w:val="00EA6BEB"/>
    <w:rsid w:val="00EB1203"/>
    <w:rsid w:val="00EB32BC"/>
    <w:rsid w:val="00EB4F31"/>
    <w:rsid w:val="00EB5041"/>
    <w:rsid w:val="00EC0834"/>
    <w:rsid w:val="00EC3859"/>
    <w:rsid w:val="00EC476C"/>
    <w:rsid w:val="00EC4DFA"/>
    <w:rsid w:val="00EC5061"/>
    <w:rsid w:val="00EC6675"/>
    <w:rsid w:val="00EC6B82"/>
    <w:rsid w:val="00EC71FC"/>
    <w:rsid w:val="00EC7E41"/>
    <w:rsid w:val="00ED0E9B"/>
    <w:rsid w:val="00ED2993"/>
    <w:rsid w:val="00ED39F8"/>
    <w:rsid w:val="00ED7127"/>
    <w:rsid w:val="00EE1312"/>
    <w:rsid w:val="00EE1D7D"/>
    <w:rsid w:val="00EE2E9A"/>
    <w:rsid w:val="00EE4E50"/>
    <w:rsid w:val="00EE7B4B"/>
    <w:rsid w:val="00EE7BD1"/>
    <w:rsid w:val="00EF0A8A"/>
    <w:rsid w:val="00EF0C94"/>
    <w:rsid w:val="00EF2463"/>
    <w:rsid w:val="00EF6203"/>
    <w:rsid w:val="00EF6E7A"/>
    <w:rsid w:val="00EF6F69"/>
    <w:rsid w:val="00F0010D"/>
    <w:rsid w:val="00F00500"/>
    <w:rsid w:val="00F0115C"/>
    <w:rsid w:val="00F01DC9"/>
    <w:rsid w:val="00F03432"/>
    <w:rsid w:val="00F06860"/>
    <w:rsid w:val="00F073F6"/>
    <w:rsid w:val="00F10260"/>
    <w:rsid w:val="00F10328"/>
    <w:rsid w:val="00F10DEF"/>
    <w:rsid w:val="00F1181D"/>
    <w:rsid w:val="00F12BD1"/>
    <w:rsid w:val="00F12E28"/>
    <w:rsid w:val="00F13D82"/>
    <w:rsid w:val="00F1451D"/>
    <w:rsid w:val="00F1469E"/>
    <w:rsid w:val="00F14936"/>
    <w:rsid w:val="00F20D9F"/>
    <w:rsid w:val="00F21FDE"/>
    <w:rsid w:val="00F25F72"/>
    <w:rsid w:val="00F270C9"/>
    <w:rsid w:val="00F27D69"/>
    <w:rsid w:val="00F30517"/>
    <w:rsid w:val="00F3067F"/>
    <w:rsid w:val="00F30B93"/>
    <w:rsid w:val="00F30E45"/>
    <w:rsid w:val="00F31FD0"/>
    <w:rsid w:val="00F32962"/>
    <w:rsid w:val="00F34EC6"/>
    <w:rsid w:val="00F35748"/>
    <w:rsid w:val="00F359EC"/>
    <w:rsid w:val="00F41580"/>
    <w:rsid w:val="00F4584B"/>
    <w:rsid w:val="00F46AB5"/>
    <w:rsid w:val="00F51895"/>
    <w:rsid w:val="00F51C5A"/>
    <w:rsid w:val="00F51F64"/>
    <w:rsid w:val="00F546D3"/>
    <w:rsid w:val="00F5490D"/>
    <w:rsid w:val="00F54E67"/>
    <w:rsid w:val="00F54EBF"/>
    <w:rsid w:val="00F55BDE"/>
    <w:rsid w:val="00F5628E"/>
    <w:rsid w:val="00F6072E"/>
    <w:rsid w:val="00F65A02"/>
    <w:rsid w:val="00F668F9"/>
    <w:rsid w:val="00F67171"/>
    <w:rsid w:val="00F6736C"/>
    <w:rsid w:val="00F70166"/>
    <w:rsid w:val="00F71728"/>
    <w:rsid w:val="00F71793"/>
    <w:rsid w:val="00F71B12"/>
    <w:rsid w:val="00F71C56"/>
    <w:rsid w:val="00F743CD"/>
    <w:rsid w:val="00F74871"/>
    <w:rsid w:val="00F75000"/>
    <w:rsid w:val="00F76197"/>
    <w:rsid w:val="00F768B0"/>
    <w:rsid w:val="00F76D58"/>
    <w:rsid w:val="00F806DA"/>
    <w:rsid w:val="00F81FB6"/>
    <w:rsid w:val="00F825F7"/>
    <w:rsid w:val="00F82B9E"/>
    <w:rsid w:val="00F83820"/>
    <w:rsid w:val="00F85CEB"/>
    <w:rsid w:val="00F86620"/>
    <w:rsid w:val="00F909C9"/>
    <w:rsid w:val="00F90CB9"/>
    <w:rsid w:val="00F90F2A"/>
    <w:rsid w:val="00F92300"/>
    <w:rsid w:val="00F929AE"/>
    <w:rsid w:val="00F95843"/>
    <w:rsid w:val="00F95A87"/>
    <w:rsid w:val="00F96079"/>
    <w:rsid w:val="00FA0491"/>
    <w:rsid w:val="00FA0701"/>
    <w:rsid w:val="00FA0C70"/>
    <w:rsid w:val="00FA13D1"/>
    <w:rsid w:val="00FA6533"/>
    <w:rsid w:val="00FA7CC7"/>
    <w:rsid w:val="00FB4B76"/>
    <w:rsid w:val="00FB4EF5"/>
    <w:rsid w:val="00FB60C3"/>
    <w:rsid w:val="00FB7CC4"/>
    <w:rsid w:val="00FC3AED"/>
    <w:rsid w:val="00FC3FFE"/>
    <w:rsid w:val="00FC4AB7"/>
    <w:rsid w:val="00FC51C8"/>
    <w:rsid w:val="00FC6297"/>
    <w:rsid w:val="00FD0033"/>
    <w:rsid w:val="00FD12D8"/>
    <w:rsid w:val="00FD2CE2"/>
    <w:rsid w:val="00FD3C36"/>
    <w:rsid w:val="00FD4712"/>
    <w:rsid w:val="00FD59D0"/>
    <w:rsid w:val="00FD5D41"/>
    <w:rsid w:val="00FE0295"/>
    <w:rsid w:val="00FE041A"/>
    <w:rsid w:val="00FE1EB9"/>
    <w:rsid w:val="00FE2C30"/>
    <w:rsid w:val="00FE3C52"/>
    <w:rsid w:val="00FE3FD5"/>
    <w:rsid w:val="00FE5810"/>
    <w:rsid w:val="00FE665D"/>
    <w:rsid w:val="00FE7801"/>
    <w:rsid w:val="00FF0BE6"/>
    <w:rsid w:val="00FF315B"/>
    <w:rsid w:val="00FF4C43"/>
    <w:rsid w:val="00FF622C"/>
    <w:rsid w:val="00FF626C"/>
    <w:rsid w:val="00FF64ED"/>
    <w:rsid w:val="00FF6D7E"/>
    <w:rsid w:val="00FF7263"/>
    <w:rsid w:val="00FF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67A975-34B3-4EB5-ADE7-BDBB485D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4C7"/>
    <w:pPr>
      <w:widowControl w:val="0"/>
      <w:autoSpaceDE w:val="0"/>
      <w:autoSpaceDN w:val="0"/>
      <w:adjustRightInd w:val="0"/>
    </w:pPr>
    <w:rPr>
      <w:rFonts w:cs="VNI-Times"/>
      <w:sz w:val="26"/>
      <w:szCs w:val="24"/>
    </w:rPr>
  </w:style>
  <w:style w:type="paragraph" w:styleId="Heading1">
    <w:name w:val="heading 1"/>
    <w:basedOn w:val="Normal"/>
    <w:next w:val="Normal"/>
    <w:link w:val="Heading1Char"/>
    <w:autoRedefine/>
    <w:uiPriority w:val="9"/>
    <w:qFormat/>
    <w:rsid w:val="003F22F7"/>
    <w:pPr>
      <w:jc w:val="center"/>
      <w:outlineLvl w:val="0"/>
    </w:pPr>
    <w:rPr>
      <w:b/>
      <w:szCs w:val="26"/>
      <w:lang w:eastAsia="en-GB"/>
    </w:rPr>
  </w:style>
  <w:style w:type="paragraph" w:styleId="Heading2">
    <w:name w:val="heading 2"/>
    <w:basedOn w:val="Normal"/>
    <w:next w:val="Normal"/>
    <w:link w:val="Heading2Char"/>
    <w:autoRedefine/>
    <w:uiPriority w:val="9"/>
    <w:qFormat/>
    <w:rsid w:val="006915B4"/>
    <w:pPr>
      <w:keepNext/>
      <w:widowControl/>
      <w:autoSpaceDE/>
      <w:autoSpaceDN/>
      <w:adjustRightInd/>
      <w:spacing w:before="120" w:after="120"/>
      <w:outlineLvl w:val="1"/>
    </w:pPr>
    <w:rPr>
      <w:rFonts w:cs="Times New Roman"/>
      <w:b/>
      <w:szCs w:val="20"/>
      <w:lang w:val="fr-FR" w:eastAsia="en-GB"/>
    </w:rPr>
  </w:style>
  <w:style w:type="paragraph" w:styleId="Heading3">
    <w:name w:val="heading 3"/>
    <w:basedOn w:val="Normal"/>
    <w:next w:val="Normal"/>
    <w:link w:val="Heading3Char"/>
    <w:autoRedefine/>
    <w:uiPriority w:val="9"/>
    <w:qFormat/>
    <w:rsid w:val="006915B4"/>
    <w:pPr>
      <w:keepNext/>
      <w:widowControl/>
      <w:autoSpaceDE/>
      <w:autoSpaceDN/>
      <w:adjustRightInd/>
      <w:spacing w:before="240" w:after="60"/>
      <w:outlineLvl w:val="2"/>
    </w:pPr>
    <w:rPr>
      <w:rFonts w:cs="Arial"/>
      <w:b/>
      <w:bCs/>
      <w:szCs w:val="26"/>
      <w:lang w:eastAsia="en-GB"/>
    </w:rPr>
  </w:style>
  <w:style w:type="paragraph" w:styleId="Heading4">
    <w:name w:val="heading 4"/>
    <w:basedOn w:val="Normal"/>
    <w:next w:val="Normal"/>
    <w:link w:val="Heading4Char"/>
    <w:autoRedefine/>
    <w:uiPriority w:val="9"/>
    <w:qFormat/>
    <w:rsid w:val="004C45F7"/>
    <w:pPr>
      <w:keepNext/>
      <w:widowControl/>
      <w:autoSpaceDE/>
      <w:autoSpaceDN/>
      <w:adjustRightInd/>
      <w:spacing w:before="240" w:after="60"/>
      <w:outlineLvl w:val="3"/>
    </w:pPr>
    <w:rPr>
      <w:rFonts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F22F7"/>
    <w:rPr>
      <w:rFonts w:cs="VNI-Times"/>
      <w:b/>
      <w:sz w:val="26"/>
      <w:szCs w:val="26"/>
      <w:lang w:eastAsia="en-GB"/>
    </w:rPr>
  </w:style>
  <w:style w:type="character" w:customStyle="1" w:styleId="Heading2Char">
    <w:name w:val="Heading 2 Char"/>
    <w:basedOn w:val="DefaultParagraphFont"/>
    <w:link w:val="Heading2"/>
    <w:uiPriority w:val="9"/>
    <w:rsid w:val="006915B4"/>
    <w:rPr>
      <w:b/>
      <w:sz w:val="26"/>
      <w:lang w:val="fr-FR" w:eastAsia="en-GB"/>
    </w:rPr>
  </w:style>
  <w:style w:type="character" w:customStyle="1" w:styleId="Heading3Char">
    <w:name w:val="Heading 3 Char"/>
    <w:basedOn w:val="DefaultParagraphFont"/>
    <w:link w:val="Heading3"/>
    <w:uiPriority w:val="9"/>
    <w:rsid w:val="00BC2A7D"/>
    <w:rPr>
      <w:rFonts w:cs="Arial"/>
      <w:b/>
      <w:bCs/>
      <w:sz w:val="26"/>
      <w:szCs w:val="26"/>
      <w:lang w:eastAsia="en-GB"/>
    </w:rPr>
  </w:style>
  <w:style w:type="character" w:customStyle="1" w:styleId="Heading4Char">
    <w:name w:val="Heading 4 Char"/>
    <w:basedOn w:val="DefaultParagraphFont"/>
    <w:link w:val="Heading4"/>
    <w:uiPriority w:val="9"/>
    <w:rsid w:val="004C45F7"/>
    <w:rPr>
      <w:b/>
      <w:bCs/>
      <w:sz w:val="26"/>
      <w:szCs w:val="28"/>
    </w:rPr>
  </w:style>
  <w:style w:type="paragraph" w:styleId="Footer">
    <w:name w:val="footer"/>
    <w:basedOn w:val="Normal"/>
    <w:link w:val="FooterChar"/>
    <w:uiPriority w:val="99"/>
    <w:rsid w:val="00C774AF"/>
    <w:pPr>
      <w:tabs>
        <w:tab w:val="center" w:pos="4320"/>
        <w:tab w:val="right" w:pos="8640"/>
      </w:tabs>
    </w:pPr>
  </w:style>
  <w:style w:type="character" w:customStyle="1" w:styleId="FooterChar">
    <w:name w:val="Footer Char"/>
    <w:basedOn w:val="DefaultParagraphFont"/>
    <w:link w:val="Footer"/>
    <w:uiPriority w:val="99"/>
    <w:semiHidden/>
    <w:locked/>
    <w:rsid w:val="00C774AF"/>
    <w:rPr>
      <w:rFonts w:ascii="VNI-Times" w:hAnsi="VNI-Times"/>
      <w:sz w:val="24"/>
      <w:lang w:val="en-US" w:eastAsia="en-US"/>
    </w:rPr>
  </w:style>
  <w:style w:type="character" w:styleId="PageNumber">
    <w:name w:val="page number"/>
    <w:basedOn w:val="DefaultParagraphFont"/>
    <w:uiPriority w:val="99"/>
    <w:rsid w:val="00C774AF"/>
    <w:rPr>
      <w:rFonts w:cs="Times New Roman"/>
    </w:rPr>
  </w:style>
  <w:style w:type="paragraph" w:styleId="BodyTextIndent2">
    <w:name w:val="Body Text Indent 2"/>
    <w:basedOn w:val="Normal"/>
    <w:link w:val="BodyTextIndent2Char"/>
    <w:uiPriority w:val="99"/>
    <w:rsid w:val="00C774AF"/>
    <w:pPr>
      <w:widowControl/>
      <w:autoSpaceDE/>
      <w:autoSpaceDN/>
      <w:adjustRightInd/>
      <w:spacing w:line="288" w:lineRule="auto"/>
      <w:ind w:left="540"/>
      <w:jc w:val="both"/>
    </w:pPr>
    <w:rPr>
      <w:rFonts w:cs="Times New Roman"/>
      <w:szCs w:val="26"/>
    </w:rPr>
  </w:style>
  <w:style w:type="character" w:customStyle="1" w:styleId="BodyTextIndent2Char">
    <w:name w:val="Body Text Indent 2 Char"/>
    <w:basedOn w:val="DefaultParagraphFont"/>
    <w:link w:val="BodyTextIndent2"/>
    <w:uiPriority w:val="99"/>
    <w:semiHidden/>
    <w:rsid w:val="00AA0111"/>
    <w:rPr>
      <w:rFonts w:ascii="VNI-Times" w:hAnsi="VNI-Times" w:cs="VNI-Times"/>
      <w:sz w:val="24"/>
      <w:szCs w:val="24"/>
    </w:rPr>
  </w:style>
  <w:style w:type="paragraph" w:customStyle="1" w:styleId="Char6">
    <w:name w:val="Char6"/>
    <w:basedOn w:val="Normal"/>
    <w:rsid w:val="00C774AF"/>
    <w:pPr>
      <w:widowControl/>
      <w:autoSpaceDE/>
      <w:autoSpaceDN/>
      <w:adjustRightInd/>
      <w:spacing w:after="160" w:line="240" w:lineRule="exact"/>
    </w:pPr>
    <w:rPr>
      <w:rFonts w:ascii="Tahoma" w:eastAsia="PMingLiU" w:hAnsi="Tahoma" w:cs="Times New Roman"/>
      <w:sz w:val="20"/>
      <w:szCs w:val="20"/>
    </w:rPr>
  </w:style>
  <w:style w:type="paragraph" w:styleId="Header">
    <w:name w:val="header"/>
    <w:basedOn w:val="Normal"/>
    <w:link w:val="HeaderChar"/>
    <w:uiPriority w:val="99"/>
    <w:rsid w:val="00181D9F"/>
    <w:pPr>
      <w:tabs>
        <w:tab w:val="center" w:pos="4320"/>
        <w:tab w:val="right" w:pos="8640"/>
      </w:tabs>
    </w:pPr>
  </w:style>
  <w:style w:type="character" w:customStyle="1" w:styleId="HeaderChar">
    <w:name w:val="Header Char"/>
    <w:basedOn w:val="DefaultParagraphFont"/>
    <w:link w:val="Header"/>
    <w:uiPriority w:val="99"/>
    <w:semiHidden/>
    <w:rsid w:val="00AA0111"/>
    <w:rPr>
      <w:rFonts w:ascii="VNI-Times" w:hAnsi="VNI-Times" w:cs="VNI-Times"/>
      <w:sz w:val="24"/>
      <w:szCs w:val="24"/>
    </w:rPr>
  </w:style>
  <w:style w:type="paragraph" w:customStyle="1" w:styleId="Char">
    <w:name w:val="Char"/>
    <w:basedOn w:val="Normal"/>
    <w:rsid w:val="00B00200"/>
    <w:pPr>
      <w:widowControl/>
      <w:autoSpaceDE/>
      <w:autoSpaceDN/>
      <w:adjustRightInd/>
      <w:spacing w:after="160" w:line="240" w:lineRule="exact"/>
    </w:pPr>
    <w:rPr>
      <w:rFonts w:ascii="Tahoma" w:eastAsia="PMingLiU" w:hAnsi="Tahoma" w:cs="Tahoma"/>
      <w:sz w:val="20"/>
      <w:szCs w:val="20"/>
    </w:rPr>
  </w:style>
  <w:style w:type="paragraph" w:styleId="BodyText">
    <w:name w:val="Body Text"/>
    <w:basedOn w:val="Normal"/>
    <w:link w:val="BodyTextChar"/>
    <w:uiPriority w:val="99"/>
    <w:rsid w:val="00C73768"/>
    <w:pPr>
      <w:widowControl/>
      <w:autoSpaceDE/>
      <w:autoSpaceDN/>
      <w:adjustRightInd/>
      <w:jc w:val="both"/>
    </w:pPr>
    <w:rPr>
      <w:rFonts w:cs="Times New Roman"/>
      <w:szCs w:val="20"/>
      <w:lang w:eastAsia="en-GB"/>
    </w:rPr>
  </w:style>
  <w:style w:type="character" w:customStyle="1" w:styleId="BodyTextChar">
    <w:name w:val="Body Text Char"/>
    <w:basedOn w:val="DefaultParagraphFont"/>
    <w:link w:val="BodyText"/>
    <w:uiPriority w:val="99"/>
    <w:semiHidden/>
    <w:rsid w:val="00AA0111"/>
    <w:rPr>
      <w:rFonts w:ascii="VNI-Times" w:hAnsi="VNI-Times" w:cs="VNI-Times"/>
      <w:sz w:val="24"/>
      <w:szCs w:val="24"/>
    </w:rPr>
  </w:style>
  <w:style w:type="paragraph" w:styleId="BodyText2">
    <w:name w:val="Body Text 2"/>
    <w:basedOn w:val="Normal"/>
    <w:link w:val="BodyText2Char"/>
    <w:uiPriority w:val="99"/>
    <w:rsid w:val="00C73768"/>
    <w:pPr>
      <w:widowControl/>
      <w:autoSpaceDE/>
      <w:autoSpaceDN/>
      <w:adjustRightInd/>
      <w:spacing w:after="120" w:line="480" w:lineRule="auto"/>
    </w:pPr>
    <w:rPr>
      <w:rFonts w:cs="Times New Roman"/>
      <w:sz w:val="22"/>
    </w:rPr>
  </w:style>
  <w:style w:type="character" w:customStyle="1" w:styleId="BodyText2Char">
    <w:name w:val="Body Text 2 Char"/>
    <w:basedOn w:val="DefaultParagraphFont"/>
    <w:link w:val="BodyText2"/>
    <w:uiPriority w:val="99"/>
    <w:semiHidden/>
    <w:rsid w:val="00AA0111"/>
    <w:rPr>
      <w:rFonts w:ascii="VNI-Times" w:hAnsi="VNI-Times" w:cs="VNI-Times"/>
      <w:sz w:val="24"/>
      <w:szCs w:val="24"/>
    </w:rPr>
  </w:style>
  <w:style w:type="paragraph" w:customStyle="1" w:styleId="CharChar1CharCharCharCharCharChar">
    <w:name w:val="Char Char1 Char Char Char Char Char Char"/>
    <w:basedOn w:val="Normal"/>
    <w:rsid w:val="00C57617"/>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
    <w:name w:val="Char Char Char Char"/>
    <w:basedOn w:val="Normal"/>
    <w:rsid w:val="00C57617"/>
    <w:pPr>
      <w:widowControl/>
      <w:autoSpaceDE/>
      <w:autoSpaceDN/>
      <w:adjustRightInd/>
      <w:spacing w:after="160" w:line="240" w:lineRule="exact"/>
    </w:pPr>
    <w:rPr>
      <w:rFonts w:ascii="Tahoma" w:hAnsi="Tahoma" w:cs="Tahoma"/>
      <w:sz w:val="20"/>
      <w:szCs w:val="20"/>
    </w:rPr>
  </w:style>
  <w:style w:type="paragraph" w:styleId="BodyTextIndent">
    <w:name w:val="Body Text Indent"/>
    <w:basedOn w:val="Normal"/>
    <w:link w:val="BodyTextIndentChar"/>
    <w:uiPriority w:val="99"/>
    <w:rsid w:val="00C55218"/>
    <w:pPr>
      <w:spacing w:after="120"/>
      <w:ind w:left="360"/>
    </w:pPr>
  </w:style>
  <w:style w:type="character" w:customStyle="1" w:styleId="BodyTextIndentChar">
    <w:name w:val="Body Text Indent Char"/>
    <w:basedOn w:val="DefaultParagraphFont"/>
    <w:link w:val="BodyTextIndent"/>
    <w:uiPriority w:val="99"/>
    <w:semiHidden/>
    <w:rsid w:val="00AA0111"/>
    <w:rPr>
      <w:rFonts w:ascii="VNI-Times" w:hAnsi="VNI-Times" w:cs="VNI-Times"/>
      <w:sz w:val="24"/>
      <w:szCs w:val="24"/>
    </w:rPr>
  </w:style>
  <w:style w:type="paragraph" w:styleId="BalloonText">
    <w:name w:val="Balloon Text"/>
    <w:basedOn w:val="Normal"/>
    <w:link w:val="BalloonTextChar"/>
    <w:uiPriority w:val="99"/>
    <w:rsid w:val="00825736"/>
    <w:rPr>
      <w:rFonts w:ascii="Tahoma" w:hAnsi="Tahoma" w:cs="Times New Roman"/>
      <w:sz w:val="16"/>
      <w:szCs w:val="16"/>
    </w:rPr>
  </w:style>
  <w:style w:type="character" w:customStyle="1" w:styleId="BalloonTextChar">
    <w:name w:val="Balloon Text Char"/>
    <w:basedOn w:val="DefaultParagraphFont"/>
    <w:link w:val="BalloonText"/>
    <w:uiPriority w:val="99"/>
    <w:locked/>
    <w:rsid w:val="00825736"/>
    <w:rPr>
      <w:rFonts w:ascii="Tahoma" w:hAnsi="Tahoma"/>
      <w:sz w:val="16"/>
    </w:rPr>
  </w:style>
  <w:style w:type="paragraph" w:customStyle="1" w:styleId="CharChar1CharCharCharChar">
    <w:name w:val="Char Char1 Char Char Char Char"/>
    <w:basedOn w:val="Normal"/>
    <w:rsid w:val="00650148"/>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CharChar1CharCharCharChar">
    <w:name w:val="Char Char Char 字元 Char Char Char1 Char Char Char Char"/>
    <w:basedOn w:val="Normal"/>
    <w:rsid w:val="00DB4ED5"/>
    <w:pPr>
      <w:widowControl/>
      <w:autoSpaceDE/>
      <w:autoSpaceDN/>
      <w:adjustRightInd/>
      <w:spacing w:after="160" w:line="240" w:lineRule="exact"/>
    </w:pPr>
    <w:rPr>
      <w:rFonts w:ascii="Tahoma" w:eastAsia="PMingLiU" w:hAnsi="Tahoma" w:cs="Times New Roman"/>
      <w:sz w:val="20"/>
      <w:szCs w:val="20"/>
    </w:rPr>
  </w:style>
  <w:style w:type="table" w:styleId="TableGrid">
    <w:name w:val="Table Grid"/>
    <w:basedOn w:val="TableNormal"/>
    <w:uiPriority w:val="39"/>
    <w:rsid w:val="00065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semiHidden/>
    <w:rsid w:val="00716AEB"/>
    <w:pPr>
      <w:widowControl/>
      <w:autoSpaceDE/>
      <w:autoSpaceDN/>
      <w:adjustRightInd/>
      <w:spacing w:after="160" w:line="240" w:lineRule="exact"/>
    </w:pPr>
    <w:rPr>
      <w:rFonts w:ascii="Arial" w:hAnsi="Arial" w:cs="Times New Roman"/>
      <w:sz w:val="22"/>
      <w:szCs w:val="22"/>
    </w:rPr>
  </w:style>
  <w:style w:type="character" w:customStyle="1" w:styleId="dieuChar">
    <w:name w:val="dieu Char"/>
    <w:rsid w:val="00716AEB"/>
    <w:rPr>
      <w:b/>
      <w:color w:val="0000FF"/>
      <w:sz w:val="26"/>
      <w:lang w:val="en-US" w:eastAsia="en-US"/>
    </w:rPr>
  </w:style>
  <w:style w:type="paragraph" w:styleId="Title">
    <w:name w:val="Title"/>
    <w:basedOn w:val="Normal"/>
    <w:link w:val="TitleChar"/>
    <w:uiPriority w:val="10"/>
    <w:qFormat/>
    <w:rsid w:val="00716AEB"/>
    <w:pPr>
      <w:widowControl/>
      <w:autoSpaceDE/>
      <w:autoSpaceDN/>
      <w:adjustRightInd/>
      <w:jc w:val="center"/>
    </w:pPr>
    <w:rPr>
      <w:rFonts w:cs="Times New Roman"/>
      <w:b/>
      <w:szCs w:val="20"/>
    </w:rPr>
  </w:style>
  <w:style w:type="character" w:customStyle="1" w:styleId="TitleChar">
    <w:name w:val="Title Char"/>
    <w:basedOn w:val="DefaultParagraphFont"/>
    <w:link w:val="Title"/>
    <w:uiPriority w:val="10"/>
    <w:rsid w:val="00AA0111"/>
    <w:rPr>
      <w:rFonts w:asciiTheme="majorHAnsi" w:eastAsiaTheme="majorEastAsia" w:hAnsiTheme="majorHAnsi" w:cstheme="majorBidi"/>
      <w:b/>
      <w:bCs/>
      <w:kern w:val="28"/>
      <w:sz w:val="32"/>
      <w:szCs w:val="32"/>
    </w:rPr>
  </w:style>
  <w:style w:type="paragraph" w:styleId="NormalWeb">
    <w:name w:val="Normal (Web)"/>
    <w:basedOn w:val="Normal"/>
    <w:uiPriority w:val="99"/>
    <w:rsid w:val="00716AEB"/>
    <w:pPr>
      <w:widowControl/>
      <w:autoSpaceDE/>
      <w:autoSpaceDN/>
      <w:adjustRightInd/>
      <w:spacing w:before="120" w:after="120"/>
    </w:pPr>
    <w:rPr>
      <w:rFonts w:cs="Times New Roman"/>
    </w:rPr>
  </w:style>
  <w:style w:type="character" w:customStyle="1" w:styleId="f3">
    <w:name w:val="f3"/>
    <w:basedOn w:val="DefaultParagraphFont"/>
    <w:rsid w:val="00367CE4"/>
    <w:rPr>
      <w:rFonts w:cs="Times New Roman"/>
    </w:rPr>
  </w:style>
  <w:style w:type="character" w:customStyle="1" w:styleId="apple-converted-space">
    <w:name w:val="apple-converted-space"/>
    <w:basedOn w:val="DefaultParagraphFont"/>
    <w:rsid w:val="00367CE4"/>
    <w:rPr>
      <w:rFonts w:cs="Times New Roman"/>
    </w:rPr>
  </w:style>
  <w:style w:type="character" w:styleId="Hyperlink">
    <w:name w:val="Hyperlink"/>
    <w:basedOn w:val="DefaultParagraphFont"/>
    <w:uiPriority w:val="99"/>
    <w:unhideWhenUsed/>
    <w:rsid w:val="00367CE4"/>
    <w:rPr>
      <w:color w:val="0000FF"/>
      <w:u w:val="single"/>
    </w:rPr>
  </w:style>
  <w:style w:type="character" w:customStyle="1" w:styleId="f4">
    <w:name w:val="f4"/>
    <w:basedOn w:val="DefaultParagraphFont"/>
    <w:rsid w:val="00367CE4"/>
    <w:rPr>
      <w:rFonts w:cs="Times New Roman"/>
    </w:rPr>
  </w:style>
  <w:style w:type="character" w:customStyle="1" w:styleId="f5">
    <w:name w:val="f5"/>
    <w:basedOn w:val="DefaultParagraphFont"/>
    <w:rsid w:val="00367CE4"/>
    <w:rPr>
      <w:rFonts w:cs="Times New Roman"/>
    </w:rPr>
  </w:style>
  <w:style w:type="paragraph" w:styleId="DocumentMap">
    <w:name w:val="Document Map"/>
    <w:basedOn w:val="Normal"/>
    <w:link w:val="DocumentMapChar"/>
    <w:uiPriority w:val="99"/>
    <w:semiHidden/>
    <w:rsid w:val="0004588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AA0111"/>
    <w:rPr>
      <w:rFonts w:cs="VNI-Times"/>
      <w:sz w:val="0"/>
      <w:szCs w:val="0"/>
    </w:rPr>
  </w:style>
  <w:style w:type="paragraph" w:styleId="ListParagraph">
    <w:name w:val="List Paragraph"/>
    <w:basedOn w:val="Normal"/>
    <w:uiPriority w:val="34"/>
    <w:qFormat/>
    <w:rsid w:val="00861433"/>
    <w:pPr>
      <w:widowControl/>
      <w:autoSpaceDE/>
      <w:autoSpaceDN/>
      <w:adjustRightInd/>
      <w:spacing w:after="200" w:line="276" w:lineRule="auto"/>
      <w:ind w:left="720"/>
      <w:contextualSpacing/>
    </w:pPr>
    <w:rPr>
      <w:rFonts w:ascii="Calibri" w:hAnsi="Calibri" w:cs="Times New Roman"/>
      <w:sz w:val="22"/>
      <w:szCs w:val="22"/>
    </w:rPr>
  </w:style>
  <w:style w:type="paragraph" w:customStyle="1" w:styleId="Body">
    <w:name w:val="Body"/>
    <w:basedOn w:val="Normal"/>
    <w:uiPriority w:val="1"/>
    <w:qFormat/>
    <w:rsid w:val="0047623D"/>
    <w:pPr>
      <w:autoSpaceDE/>
      <w:autoSpaceDN/>
      <w:adjustRightInd/>
    </w:pPr>
    <w:rPr>
      <w:rFonts w:ascii="Arial" w:hAnsi="Arial" w:cs="Times New Roman"/>
    </w:rPr>
  </w:style>
  <w:style w:type="character" w:styleId="Strong">
    <w:name w:val="Strong"/>
    <w:basedOn w:val="DefaultParagraphFont"/>
    <w:qFormat/>
    <w:rsid w:val="00973AE6"/>
    <w:rPr>
      <w:b/>
      <w:bCs/>
    </w:rPr>
  </w:style>
  <w:style w:type="paragraph" w:styleId="Revision">
    <w:name w:val="Revision"/>
    <w:hidden/>
    <w:uiPriority w:val="99"/>
    <w:semiHidden/>
    <w:rsid w:val="003F22F7"/>
    <w:rPr>
      <w:rFonts w:cs="VNI-Time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28065">
      <w:marLeft w:val="0"/>
      <w:marRight w:val="0"/>
      <w:marTop w:val="0"/>
      <w:marBottom w:val="0"/>
      <w:divBdr>
        <w:top w:val="none" w:sz="0" w:space="0" w:color="auto"/>
        <w:left w:val="none" w:sz="0" w:space="0" w:color="auto"/>
        <w:bottom w:val="none" w:sz="0" w:space="0" w:color="auto"/>
        <w:right w:val="none" w:sz="0" w:space="0" w:color="auto"/>
      </w:divBdr>
      <w:divsChild>
        <w:div w:id="1981228061">
          <w:marLeft w:val="0"/>
          <w:marRight w:val="0"/>
          <w:marTop w:val="0"/>
          <w:marBottom w:val="0"/>
          <w:divBdr>
            <w:top w:val="none" w:sz="0" w:space="0" w:color="auto"/>
            <w:left w:val="none" w:sz="0" w:space="0" w:color="auto"/>
            <w:bottom w:val="none" w:sz="0" w:space="0" w:color="auto"/>
            <w:right w:val="none" w:sz="0" w:space="0" w:color="auto"/>
          </w:divBdr>
        </w:div>
        <w:div w:id="1981228063">
          <w:marLeft w:val="0"/>
          <w:marRight w:val="0"/>
          <w:marTop w:val="0"/>
          <w:marBottom w:val="0"/>
          <w:divBdr>
            <w:top w:val="none" w:sz="0" w:space="0" w:color="auto"/>
            <w:left w:val="none" w:sz="0" w:space="0" w:color="auto"/>
            <w:bottom w:val="none" w:sz="0" w:space="0" w:color="auto"/>
            <w:right w:val="none" w:sz="0" w:space="0" w:color="auto"/>
          </w:divBdr>
        </w:div>
        <w:div w:id="1981228070">
          <w:marLeft w:val="0"/>
          <w:marRight w:val="0"/>
          <w:marTop w:val="0"/>
          <w:marBottom w:val="0"/>
          <w:divBdr>
            <w:top w:val="none" w:sz="0" w:space="0" w:color="auto"/>
            <w:left w:val="none" w:sz="0" w:space="0" w:color="auto"/>
            <w:bottom w:val="none" w:sz="0" w:space="0" w:color="auto"/>
            <w:right w:val="none" w:sz="0" w:space="0" w:color="auto"/>
          </w:divBdr>
        </w:div>
        <w:div w:id="1981228073">
          <w:marLeft w:val="0"/>
          <w:marRight w:val="0"/>
          <w:marTop w:val="0"/>
          <w:marBottom w:val="0"/>
          <w:divBdr>
            <w:top w:val="none" w:sz="0" w:space="0" w:color="auto"/>
            <w:left w:val="none" w:sz="0" w:space="0" w:color="auto"/>
            <w:bottom w:val="none" w:sz="0" w:space="0" w:color="auto"/>
            <w:right w:val="none" w:sz="0" w:space="0" w:color="auto"/>
          </w:divBdr>
        </w:div>
      </w:divsChild>
    </w:div>
    <w:div w:id="1981228066">
      <w:marLeft w:val="0"/>
      <w:marRight w:val="0"/>
      <w:marTop w:val="0"/>
      <w:marBottom w:val="0"/>
      <w:divBdr>
        <w:top w:val="none" w:sz="0" w:space="0" w:color="auto"/>
        <w:left w:val="none" w:sz="0" w:space="0" w:color="auto"/>
        <w:bottom w:val="none" w:sz="0" w:space="0" w:color="auto"/>
        <w:right w:val="none" w:sz="0" w:space="0" w:color="auto"/>
      </w:divBdr>
      <w:divsChild>
        <w:div w:id="1981228062">
          <w:marLeft w:val="0"/>
          <w:marRight w:val="0"/>
          <w:marTop w:val="0"/>
          <w:marBottom w:val="0"/>
          <w:divBdr>
            <w:top w:val="none" w:sz="0" w:space="0" w:color="auto"/>
            <w:left w:val="none" w:sz="0" w:space="0" w:color="auto"/>
            <w:bottom w:val="none" w:sz="0" w:space="0" w:color="auto"/>
            <w:right w:val="none" w:sz="0" w:space="0" w:color="auto"/>
          </w:divBdr>
        </w:div>
        <w:div w:id="1981228064">
          <w:marLeft w:val="0"/>
          <w:marRight w:val="0"/>
          <w:marTop w:val="0"/>
          <w:marBottom w:val="0"/>
          <w:divBdr>
            <w:top w:val="none" w:sz="0" w:space="0" w:color="auto"/>
            <w:left w:val="none" w:sz="0" w:space="0" w:color="auto"/>
            <w:bottom w:val="none" w:sz="0" w:space="0" w:color="auto"/>
            <w:right w:val="none" w:sz="0" w:space="0" w:color="auto"/>
          </w:divBdr>
        </w:div>
        <w:div w:id="1981228067">
          <w:marLeft w:val="0"/>
          <w:marRight w:val="0"/>
          <w:marTop w:val="0"/>
          <w:marBottom w:val="0"/>
          <w:divBdr>
            <w:top w:val="none" w:sz="0" w:space="0" w:color="auto"/>
            <w:left w:val="none" w:sz="0" w:space="0" w:color="auto"/>
            <w:bottom w:val="none" w:sz="0" w:space="0" w:color="auto"/>
            <w:right w:val="none" w:sz="0" w:space="0" w:color="auto"/>
          </w:divBdr>
        </w:div>
        <w:div w:id="1981228068">
          <w:marLeft w:val="0"/>
          <w:marRight w:val="0"/>
          <w:marTop w:val="0"/>
          <w:marBottom w:val="0"/>
          <w:divBdr>
            <w:top w:val="none" w:sz="0" w:space="0" w:color="auto"/>
            <w:left w:val="none" w:sz="0" w:space="0" w:color="auto"/>
            <w:bottom w:val="none" w:sz="0" w:space="0" w:color="auto"/>
            <w:right w:val="none" w:sz="0" w:space="0" w:color="auto"/>
          </w:divBdr>
        </w:div>
        <w:div w:id="1981228069">
          <w:marLeft w:val="0"/>
          <w:marRight w:val="0"/>
          <w:marTop w:val="0"/>
          <w:marBottom w:val="0"/>
          <w:divBdr>
            <w:top w:val="none" w:sz="0" w:space="0" w:color="auto"/>
            <w:left w:val="none" w:sz="0" w:space="0" w:color="auto"/>
            <w:bottom w:val="none" w:sz="0" w:space="0" w:color="auto"/>
            <w:right w:val="none" w:sz="0" w:space="0" w:color="auto"/>
          </w:divBdr>
        </w:div>
        <w:div w:id="1981228071">
          <w:marLeft w:val="0"/>
          <w:marRight w:val="0"/>
          <w:marTop w:val="0"/>
          <w:marBottom w:val="0"/>
          <w:divBdr>
            <w:top w:val="none" w:sz="0" w:space="0" w:color="auto"/>
            <w:left w:val="none" w:sz="0" w:space="0" w:color="auto"/>
            <w:bottom w:val="none" w:sz="0" w:space="0" w:color="auto"/>
            <w:right w:val="none" w:sz="0" w:space="0" w:color="auto"/>
          </w:divBdr>
        </w:div>
        <w:div w:id="198122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5.emf"/><Relationship Id="rId42" Type="http://schemas.openxmlformats.org/officeDocument/2006/relationships/image" Target="media/image12.emf"/><Relationship Id="rId47" Type="http://schemas.openxmlformats.org/officeDocument/2006/relationships/image" Target="media/image14.wmf"/><Relationship Id="rId63" Type="http://schemas.openxmlformats.org/officeDocument/2006/relationships/oleObject" Target="embeddings/oleObject36.bin"/><Relationship Id="rId68" Type="http://schemas.openxmlformats.org/officeDocument/2006/relationships/oleObject" Target="embeddings/oleObject39.bin"/><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oleObject" Target="embeddings/oleObject14.bin"/><Relationship Id="rId11" Type="http://schemas.openxmlformats.org/officeDocument/2006/relationships/oleObject" Target="embeddings/oleObject2.bin"/><Relationship Id="rId24" Type="http://schemas.openxmlformats.org/officeDocument/2006/relationships/image" Target="media/image6.emf"/><Relationship Id="rId32" Type="http://schemas.openxmlformats.org/officeDocument/2006/relationships/oleObject" Target="embeddings/oleObject16.bin"/><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image" Target="media/image13.emf"/><Relationship Id="rId53" Type="http://schemas.openxmlformats.org/officeDocument/2006/relationships/oleObject" Target="embeddings/oleObject29.bin"/><Relationship Id="rId58" Type="http://schemas.openxmlformats.org/officeDocument/2006/relationships/image" Target="media/image18.emf"/><Relationship Id="rId66" Type="http://schemas.openxmlformats.org/officeDocument/2006/relationships/oleObject" Target="embeddings/oleObject38.bin"/><Relationship Id="rId74"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19.emf"/><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7.emf"/><Relationship Id="rId30" Type="http://schemas.openxmlformats.org/officeDocument/2006/relationships/image" Target="media/image8.emf"/><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oleObject" Target="embeddings/oleObject26.bin"/><Relationship Id="rId56" Type="http://schemas.openxmlformats.org/officeDocument/2006/relationships/oleObject" Target="embeddings/oleObject31.bin"/><Relationship Id="rId64" Type="http://schemas.openxmlformats.org/officeDocument/2006/relationships/image" Target="media/image20.emf"/><Relationship Id="rId69" Type="http://schemas.openxmlformats.org/officeDocument/2006/relationships/oleObject" Target="embeddings/oleObject40.bin"/><Relationship Id="rId8" Type="http://schemas.openxmlformats.org/officeDocument/2006/relationships/endnotes" Target="endnotes.xml"/><Relationship Id="rId51" Type="http://schemas.openxmlformats.org/officeDocument/2006/relationships/oleObject" Target="embeddings/oleObject28.bin"/><Relationship Id="rId72" Type="http://schemas.openxmlformats.org/officeDocument/2006/relationships/oleObject" Target="embeddings/oleObject42.bin"/><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9.emf"/><Relationship Id="rId38" Type="http://schemas.openxmlformats.org/officeDocument/2006/relationships/oleObject" Target="embeddings/oleObject20.bin"/><Relationship Id="rId46" Type="http://schemas.openxmlformats.org/officeDocument/2006/relationships/oleObject" Target="embeddings/oleObject25.bin"/><Relationship Id="rId59" Type="http://schemas.openxmlformats.org/officeDocument/2006/relationships/oleObject" Target="embeddings/oleObject33.bin"/><Relationship Id="rId67" Type="http://schemas.openxmlformats.org/officeDocument/2006/relationships/image" Target="media/image21.emf"/><Relationship Id="rId20" Type="http://schemas.openxmlformats.org/officeDocument/2006/relationships/oleObject" Target="embeddings/oleObject8.bin"/><Relationship Id="rId41" Type="http://schemas.openxmlformats.org/officeDocument/2006/relationships/oleObject" Target="embeddings/oleObject22.bin"/><Relationship Id="rId54" Type="http://schemas.openxmlformats.org/officeDocument/2006/relationships/oleObject" Target="embeddings/oleObject30.bin"/><Relationship Id="rId62" Type="http://schemas.openxmlformats.org/officeDocument/2006/relationships/oleObject" Target="embeddings/oleObject35.bin"/><Relationship Id="rId70" Type="http://schemas.openxmlformats.org/officeDocument/2006/relationships/image" Target="media/image22.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0.emf"/><Relationship Id="rId49" Type="http://schemas.openxmlformats.org/officeDocument/2006/relationships/image" Target="media/image15.emf"/><Relationship Id="rId57" Type="http://schemas.openxmlformats.org/officeDocument/2006/relationships/oleObject" Target="embeddings/oleObject32.bin"/><Relationship Id="rId10" Type="http://schemas.openxmlformats.org/officeDocument/2006/relationships/oleObject" Target="embeddings/oleObject1.bin"/><Relationship Id="rId31" Type="http://schemas.openxmlformats.org/officeDocument/2006/relationships/oleObject" Target="embeddings/oleObject15.bin"/><Relationship Id="rId44" Type="http://schemas.openxmlformats.org/officeDocument/2006/relationships/oleObject" Target="embeddings/oleObject24.bin"/><Relationship Id="rId52" Type="http://schemas.openxmlformats.org/officeDocument/2006/relationships/image" Target="media/image16.emf"/><Relationship Id="rId60" Type="http://schemas.openxmlformats.org/officeDocument/2006/relationships/oleObject" Target="embeddings/oleObject34.bin"/><Relationship Id="rId65" Type="http://schemas.openxmlformats.org/officeDocument/2006/relationships/oleObject" Target="embeddings/oleObject37.bin"/><Relationship Id="rId73"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4.emf"/><Relationship Id="rId39" Type="http://schemas.openxmlformats.org/officeDocument/2006/relationships/image" Target="media/image11.emf"/><Relationship Id="rId34" Type="http://schemas.openxmlformats.org/officeDocument/2006/relationships/oleObject" Target="embeddings/oleObject17.bin"/><Relationship Id="rId50" Type="http://schemas.openxmlformats.org/officeDocument/2006/relationships/oleObject" Target="embeddings/oleObject27.bin"/><Relationship Id="rId55" Type="http://schemas.openxmlformats.org/officeDocument/2006/relationships/image" Target="media/image17.emf"/><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41.bin"/></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D35BA-164A-45A6-B1BE-04709B8604A1}">
  <ds:schemaRefs>
    <ds:schemaRef ds:uri="http://schemas.openxmlformats.org/officeDocument/2006/bibliography"/>
  </ds:schemaRefs>
</ds:datastoreItem>
</file>

<file path=customXml/itemProps2.xml><?xml version="1.0" encoding="utf-8"?>
<ds:datastoreItem xmlns:ds="http://schemas.openxmlformats.org/officeDocument/2006/customXml" ds:itemID="{B2674F4D-BF04-41E0-8EA5-A129F95DC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26</Pages>
  <Words>4287</Words>
  <Characters>24441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Công ty TNHH Điện tử Proscom</vt:lpstr>
    </vt:vector>
  </TitlesOfParts>
  <Company>Microsoft, Inc</Company>
  <LinksUpToDate>false</LinksUpToDate>
  <CharactersWithSpaces>28671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Điện tử Proscom</dc:title>
  <dc:subject/>
  <dc:creator>proscom.vn</dc:creator>
  <cp:keywords/>
  <dc:description/>
  <cp:lastModifiedBy>Tamjindo</cp:lastModifiedBy>
  <cp:revision>7</cp:revision>
  <cp:lastPrinted>2015-08-09T03:46:00Z</cp:lastPrinted>
  <dcterms:created xsi:type="dcterms:W3CDTF">2016-11-24T14:52:00Z</dcterms:created>
  <dcterms:modified xsi:type="dcterms:W3CDTF">2016-12-17T04:21:00Z</dcterms:modified>
</cp:coreProperties>
</file>